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53"/>
        <w:ind w:left="218" w:firstLine="0"/>
        <w:jc w:val="left"/>
      </w:pPr>
      <w:r>
        <w:t xml:space="preserve">YLJ-IM-21 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spacing w:before="223"/>
        <w:ind w:left="2385" w:right="2406"/>
        <w:jc w:val="center"/>
        <w:rPr>
          <w:b/>
          <w:sz w:val="36"/>
        </w:rPr>
      </w:pPr>
      <w:r>
        <w:rPr>
          <w:b/>
          <w:sz w:val="36"/>
        </w:rPr>
        <w:t>雅砻江流域水电开发有限公司</w:t>
      </w:r>
    </w:p>
    <w:p>
      <w:pPr>
        <w:spacing w:before="236"/>
        <w:ind w:left="2385" w:right="2145"/>
        <w:jc w:val="center"/>
        <w:rPr>
          <w:b/>
          <w:sz w:val="52"/>
        </w:rPr>
      </w:pPr>
      <w:r>
        <w:rPr>
          <w:b/>
          <w:sz w:val="52"/>
        </w:rPr>
        <w:t>档案利用管理办法</w:t>
      </w:r>
      <w:r>
        <w:rPr>
          <w:b/>
          <w:w w:val="99"/>
          <w:sz w:val="52"/>
        </w:rPr>
        <w:t xml:space="preserve"> 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12"/>
        <w:ind w:left="0"/>
        <w:rPr>
          <w:b/>
          <w:sz w:val="15"/>
        </w:rPr>
      </w:pPr>
    </w:p>
    <w:p>
      <w:pPr>
        <w:pStyle w:val="4"/>
        <w:ind w:left="0"/>
        <w:rPr>
          <w:b/>
          <w:sz w:val="52"/>
        </w:rPr>
      </w:pPr>
    </w:p>
    <w:p>
      <w:pPr>
        <w:pStyle w:val="4"/>
        <w:ind w:left="0"/>
        <w:rPr>
          <w:b/>
          <w:sz w:val="52"/>
        </w:rPr>
      </w:pPr>
    </w:p>
    <w:p>
      <w:pPr>
        <w:pStyle w:val="4"/>
        <w:ind w:left="0"/>
        <w:rPr>
          <w:b/>
          <w:sz w:val="52"/>
        </w:rPr>
      </w:pPr>
    </w:p>
    <w:p>
      <w:pPr>
        <w:pStyle w:val="4"/>
        <w:ind w:left="0"/>
        <w:rPr>
          <w:b/>
          <w:sz w:val="52"/>
        </w:rPr>
      </w:pPr>
    </w:p>
    <w:p>
      <w:pPr>
        <w:pStyle w:val="4"/>
        <w:spacing w:before="7"/>
        <w:ind w:left="0"/>
        <w:rPr>
          <w:b/>
          <w:sz w:val="53"/>
        </w:rPr>
      </w:pPr>
    </w:p>
    <w:p>
      <w:pPr>
        <w:ind w:left="2385" w:right="2226"/>
        <w:jc w:val="center"/>
        <w:rPr>
          <w:b/>
          <w:sz w:val="36"/>
        </w:rPr>
      </w:pPr>
      <w:r>
        <w:rPr>
          <w:sz w:val="36"/>
        </w:rPr>
        <w:t>二〇</w:t>
      </w:r>
      <w:r>
        <w:rPr>
          <w:rFonts w:hint="eastAsia"/>
          <w:sz w:val="36"/>
        </w:rPr>
        <w:t>二一</w:t>
      </w:r>
      <w:r>
        <w:rPr>
          <w:sz w:val="36"/>
        </w:rPr>
        <w:t>年八月</w:t>
      </w:r>
      <w:r>
        <w:rPr>
          <w:b/>
          <w:w w:val="99"/>
          <w:sz w:val="36"/>
        </w:rPr>
        <w:t xml:space="preserve"> </w:t>
      </w:r>
    </w:p>
    <w:p>
      <w:pPr>
        <w:jc w:val="center"/>
        <w:rPr>
          <w:sz w:val="36"/>
        </w:rPr>
        <w:sectPr>
          <w:type w:val="continuous"/>
          <w:pgSz w:w="11910" w:h="16840"/>
          <w:pgMar w:top="1460" w:right="1180" w:bottom="280" w:left="1200" w:header="720" w:footer="720" w:gutter="0"/>
          <w:cols w:space="720" w:num="1"/>
        </w:sectPr>
      </w:pPr>
    </w:p>
    <w:p>
      <w:pPr>
        <w:pStyle w:val="2"/>
        <w:spacing w:before="42"/>
        <w:ind w:right="2244"/>
      </w:pPr>
      <w:r>
        <w:t>目   录</w:t>
      </w:r>
      <w:r>
        <w:rPr>
          <w:w w:val="98"/>
        </w:rPr>
        <w:t xml:space="preserve"> </w:t>
      </w:r>
    </w:p>
    <w:p>
      <w:pPr>
        <w:pStyle w:val="8"/>
        <w:tabs>
          <w:tab w:val="right" w:leader="dot" w:pos="9281"/>
        </w:tabs>
        <w:ind w:left="218" w:firstLine="0"/>
        <w:rPr>
          <w:rFonts w:ascii="Times New Roman" w:eastAsia="Times New Roman"/>
          <w:b w:val="0"/>
        </w:rPr>
      </w:pPr>
    </w:p>
    <w:p>
      <w:pPr>
        <w:rPr>
          <w:rFonts w:ascii="Times New Roman" w:eastAsia="Times New Roman"/>
        </w:rPr>
        <w:sectPr>
          <w:footerReference r:id="rId3" w:type="default"/>
          <w:pgSz w:w="11910" w:h="16840"/>
          <w:pgMar w:top="1360" w:right="1180" w:bottom="1040" w:left="1200" w:header="0" w:footer="853" w:gutter="0"/>
          <w:cols w:space="720" w:num="1"/>
        </w:sectPr>
      </w:pPr>
    </w:p>
    <w:p>
      <w:pPr>
        <w:pStyle w:val="3"/>
        <w:spacing w:before="53"/>
        <w:ind w:left="218" w:firstLine="0"/>
        <w:jc w:val="left"/>
      </w:pPr>
      <w:r>
        <w:t xml:space="preserve">YLJ-IM-21 </w:t>
      </w:r>
    </w:p>
    <w:p>
      <w:pPr>
        <w:pStyle w:val="4"/>
        <w:ind w:left="0"/>
        <w:rPr>
          <w:b/>
        </w:rPr>
      </w:pPr>
    </w:p>
    <w:p>
      <w:pPr>
        <w:pStyle w:val="4"/>
        <w:ind w:left="0"/>
        <w:rPr>
          <w:b/>
        </w:rPr>
      </w:pPr>
    </w:p>
    <w:p>
      <w:pPr>
        <w:pStyle w:val="4"/>
        <w:ind w:left="0"/>
        <w:rPr>
          <w:b/>
        </w:rPr>
      </w:pPr>
    </w:p>
    <w:p>
      <w:pPr>
        <w:pStyle w:val="4"/>
        <w:spacing w:before="10"/>
        <w:ind w:left="0"/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884"/>
        </w:tabs>
      </w:pPr>
      <w:bookmarkStart w:id="0" w:name="_bookmark0"/>
      <w:bookmarkEnd w:id="0"/>
      <w:r>
        <w:t>目的</w:t>
      </w:r>
      <w:r>
        <w:rPr>
          <w:w w:val="99"/>
        </w:rPr>
        <w:t xml:space="preserve"> </w:t>
      </w:r>
    </w:p>
    <w:p>
      <w:pPr>
        <w:pStyle w:val="4"/>
        <w:spacing w:before="10"/>
        <w:ind w:left="0"/>
        <w:rPr>
          <w:b/>
          <w:sz w:val="29"/>
        </w:rPr>
      </w:pPr>
      <w:r>
        <w:br w:type="column"/>
      </w:r>
    </w:p>
    <w:p>
      <w:pPr>
        <w:ind w:left="82" w:right="2051"/>
        <w:jc w:val="center"/>
        <w:rPr>
          <w:b/>
          <w:sz w:val="24"/>
        </w:rPr>
      </w:pPr>
      <w:r>
        <w:rPr>
          <w:b/>
          <w:sz w:val="24"/>
        </w:rPr>
        <w:t>雅砻江流域水电开发有限公司</w:t>
      </w:r>
      <w:r>
        <w:rPr>
          <w:b/>
          <w:w w:val="99"/>
          <w:sz w:val="24"/>
        </w:rPr>
        <w:t xml:space="preserve"> </w:t>
      </w:r>
    </w:p>
    <w:p>
      <w:pPr>
        <w:spacing w:before="2"/>
        <w:ind w:left="82" w:right="1991"/>
        <w:jc w:val="center"/>
        <w:rPr>
          <w:b/>
          <w:sz w:val="36"/>
        </w:rPr>
      </w:pPr>
      <w:r>
        <w:rPr>
          <w:b/>
          <w:sz w:val="36"/>
        </w:rPr>
        <w:t>档案利用管理办法</w:t>
      </w:r>
      <w:r>
        <w:rPr>
          <w:b/>
          <w:w w:val="99"/>
          <w:sz w:val="36"/>
        </w:rPr>
        <w:t xml:space="preserve"> </w:t>
      </w:r>
    </w:p>
    <w:p>
      <w:pPr>
        <w:pStyle w:val="4"/>
        <w:spacing w:before="117"/>
        <w:ind w:left="82" w:right="2054"/>
        <w:jc w:val="center"/>
      </w:pPr>
      <w:r>
        <w:t>（</w:t>
      </w:r>
      <w:del w:id="0" w:author="wangna" w:date="2021-08-09T12:26:00Z">
        <w:r>
          <w:rPr/>
          <w:delText>2018</w:delText>
        </w:r>
      </w:del>
      <w:ins w:id="1" w:author="wangna" w:date="2021-08-09T12:26:00Z">
        <w:r>
          <w:rPr/>
          <w:t>2021</w:t>
        </w:r>
      </w:ins>
      <w:r>
        <w:t xml:space="preserve"> 年 8 月 </w:t>
      </w:r>
      <w:del w:id="2" w:author="wangna" w:date="2021-08-09T12:27:00Z">
        <w:r>
          <w:rPr>
            <w:rFonts w:hint="eastAsia"/>
          </w:rPr>
          <w:delText>30</w:delText>
        </w:r>
      </w:del>
      <w:ins w:id="3" w:author="wangna" w:date="2021-08-09T12:27:00Z">
        <w:r>
          <w:rPr>
            <w:rFonts w:hint="eastAsia"/>
          </w:rPr>
          <w:t>x</w:t>
        </w:r>
      </w:ins>
      <w:r>
        <w:t xml:space="preserve"> 日，雅砻江〔</w:t>
      </w:r>
      <w:del w:id="4" w:author="wangna" w:date="2021-08-09T12:27:00Z">
        <w:r>
          <w:rPr>
            <w:rFonts w:hint="eastAsia"/>
          </w:rPr>
          <w:delText>2018</w:delText>
        </w:r>
      </w:del>
      <w:ins w:id="5" w:author="wangna" w:date="2021-08-09T12:27:00Z">
        <w:r>
          <w:rPr>
            <w:rFonts w:hint="eastAsia"/>
          </w:rPr>
          <w:t>x</w:t>
        </w:r>
      </w:ins>
      <w:r>
        <w:t>〕</w:t>
      </w:r>
      <w:del w:id="6" w:author="wangna" w:date="2021-08-09T12:27:00Z">
        <w:r>
          <w:rPr>
            <w:rFonts w:hint="eastAsia"/>
          </w:rPr>
          <w:delText>610</w:delText>
        </w:r>
      </w:del>
      <w:ins w:id="7" w:author="wangna" w:date="2021-08-09T12:27:00Z">
        <w:r>
          <w:rPr>
            <w:rFonts w:hint="eastAsia"/>
          </w:rPr>
          <w:t>x</w:t>
        </w:r>
      </w:ins>
      <w:r>
        <w:t xml:space="preserve"> 号） </w:t>
      </w:r>
    </w:p>
    <w:p>
      <w:pPr>
        <w:jc w:val="center"/>
        <w:sectPr>
          <w:footerReference r:id="rId4" w:type="default"/>
          <w:pgSz w:w="11910" w:h="16840"/>
          <w:pgMar w:top="1460" w:right="1180" w:bottom="1040" w:left="1200" w:header="0" w:footer="853" w:gutter="0"/>
          <w:pgNumType w:start="1"/>
          <w:cols w:equalWidth="0" w:num="2">
            <w:col w:w="1524" w:space="549"/>
            <w:col w:w="7457"/>
          </w:cols>
        </w:sectPr>
      </w:pPr>
    </w:p>
    <w:p>
      <w:pPr>
        <w:pStyle w:val="4"/>
        <w:spacing w:before="159" w:line="364" w:lineRule="auto"/>
        <w:ind w:right="232" w:firstLine="480"/>
        <w:jc w:val="both"/>
      </w:pPr>
      <w:r>
        <w:rPr>
          <w:spacing w:val="-5"/>
        </w:rPr>
        <w:t>为加强公司档案利用管理，确保公司档案的安全，维护公司的合法权益，有效地利用档案为公司工程建设、生产经营管理等提供档案信息资源服务。根据国家有关档案利</w:t>
      </w:r>
      <w:r>
        <w:t xml:space="preserve">用管理的规定，结合公司的具体情况，制定本办法。 </w:t>
      </w:r>
    </w:p>
    <w:p>
      <w:pPr>
        <w:pStyle w:val="3"/>
        <w:numPr>
          <w:ilvl w:val="1"/>
          <w:numId w:val="1"/>
        </w:numPr>
        <w:tabs>
          <w:tab w:val="left" w:pos="884"/>
        </w:tabs>
        <w:jc w:val="both"/>
      </w:pPr>
      <w:bookmarkStart w:id="1" w:name="_bookmark1"/>
      <w:bookmarkEnd w:id="1"/>
      <w:r>
        <w:t>主题内容与适用范围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before="158"/>
        <w:ind w:hanging="421"/>
        <w:rPr>
          <w:sz w:val="24"/>
        </w:rPr>
      </w:pPr>
      <w:r>
        <w:rPr>
          <w:sz w:val="24"/>
        </w:rPr>
        <w:t xml:space="preserve">本办法规定了档案利用权限和范围及相关要求等。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60" w:line="362" w:lineRule="auto"/>
        <w:ind w:left="218" w:right="236" w:firstLine="480"/>
        <w:rPr>
          <w:sz w:val="24"/>
        </w:rPr>
      </w:pPr>
      <w:r>
        <w:rPr>
          <w:sz w:val="24"/>
        </w:rPr>
        <w:t>本办法适用于公司总部、流域水力发电厂（含筹备机构，以下简称电厂）</w:t>
      </w:r>
      <w:r>
        <w:rPr>
          <w:spacing w:val="-9"/>
          <w:sz w:val="24"/>
        </w:rPr>
        <w:t>和项</w:t>
      </w:r>
      <w:r>
        <w:rPr>
          <w:sz w:val="24"/>
        </w:rPr>
        <w:t xml:space="preserve">目建设管理局（含筹备机构，以下简称管理局）各类档案利用管理。 </w:t>
      </w:r>
    </w:p>
    <w:p>
      <w:pPr>
        <w:pStyle w:val="3"/>
        <w:numPr>
          <w:ilvl w:val="1"/>
          <w:numId w:val="1"/>
        </w:numPr>
        <w:tabs>
          <w:tab w:val="left" w:pos="884"/>
        </w:tabs>
        <w:spacing w:before="5"/>
      </w:pPr>
      <w:bookmarkStart w:id="2" w:name="_bookmark2"/>
      <w:bookmarkEnd w:id="2"/>
      <w:r>
        <w:t>引用标准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58"/>
        <w:ind w:left="1059" w:hanging="362"/>
        <w:rPr>
          <w:sz w:val="24"/>
        </w:rPr>
      </w:pPr>
      <w:r>
        <w:rPr>
          <w:spacing w:val="-10"/>
          <w:sz w:val="24"/>
        </w:rPr>
        <w:t>《中华人民共和国档案法》</w:t>
      </w:r>
      <w:r>
        <w:rPr>
          <w:sz w:val="24"/>
        </w:rPr>
        <w:t>（</w:t>
      </w:r>
      <w:del w:id="8" w:author="wangna" w:date="2021-08-09T15:09:00Z">
        <w:r>
          <w:rPr>
            <w:sz w:val="24"/>
            <w:highlight w:val="yellow"/>
            <w:rPrChange w:id="9" w:author="wangna" w:date="2021-08-09T12:28:00Z">
              <w:rPr>
                <w:sz w:val="24"/>
              </w:rPr>
            </w:rPrChange>
          </w:rPr>
          <w:delText>1996-07-05</w:delText>
        </w:r>
      </w:del>
      <w:ins w:id="10" w:author="wangna" w:date="2021-08-09T15:09:00Z">
        <w:r>
          <w:rPr>
            <w:sz w:val="24"/>
            <w:highlight w:val="yellow"/>
          </w:rPr>
          <w:t>2020</w:t>
        </w:r>
      </w:ins>
      <w:ins w:id="11" w:author="wangna" w:date="2021-08-09T15:09:00Z">
        <w:r>
          <w:rPr>
            <w:sz w:val="24"/>
            <w:highlight w:val="yellow"/>
            <w:rPrChange w:id="12" w:author="wangna" w:date="2021-08-09T12:28:00Z">
              <w:rPr>
                <w:sz w:val="24"/>
              </w:rPr>
            </w:rPrChange>
          </w:rPr>
          <w:t>-</w:t>
        </w:r>
      </w:ins>
      <w:ins w:id="13" w:author="wangna" w:date="2021-08-09T15:09:00Z">
        <w:r>
          <w:rPr>
            <w:sz w:val="24"/>
            <w:highlight w:val="yellow"/>
          </w:rPr>
          <w:t>06</w:t>
        </w:r>
      </w:ins>
      <w:ins w:id="14" w:author="wangna" w:date="2021-08-09T15:09:00Z">
        <w:r>
          <w:rPr>
            <w:sz w:val="24"/>
            <w:highlight w:val="yellow"/>
            <w:rPrChange w:id="15" w:author="wangna" w:date="2021-08-09T12:28:00Z">
              <w:rPr>
                <w:sz w:val="24"/>
              </w:rPr>
            </w:rPrChange>
          </w:rPr>
          <w:t>-</w:t>
        </w:r>
      </w:ins>
      <w:ins w:id="16" w:author="wangna" w:date="2021-08-09T15:09:00Z">
        <w:r>
          <w:rPr>
            <w:sz w:val="24"/>
            <w:highlight w:val="yellow"/>
          </w:rPr>
          <w:t>20</w:t>
        </w:r>
      </w:ins>
      <w:r>
        <w:rPr>
          <w:spacing w:val="-9"/>
          <w:sz w:val="24"/>
          <w:highlight w:val="yellow"/>
          <w:rPrChange w:id="17" w:author="wangna" w:date="2021-08-09T12:28:00Z">
            <w:rPr>
              <w:spacing w:val="-9"/>
              <w:sz w:val="24"/>
            </w:rPr>
          </w:rPrChange>
        </w:rPr>
        <w:t xml:space="preserve"> 修订</w:t>
      </w:r>
      <w:del w:id="18" w:author="wangna" w:date="2021-08-09T15:09:00Z">
        <w:r>
          <w:rPr>
            <w:spacing w:val="-9"/>
            <w:sz w:val="24"/>
            <w:highlight w:val="yellow"/>
            <w:rPrChange w:id="19" w:author="wangna" w:date="2021-08-09T12:28:00Z">
              <w:rPr>
                <w:spacing w:val="-9"/>
                <w:sz w:val="24"/>
              </w:rPr>
            </w:rPrChange>
          </w:rPr>
          <w:delText>颁布实施</w:delText>
        </w:r>
      </w:del>
      <w:r>
        <w:rPr>
          <w:sz w:val="24"/>
        </w:rPr>
        <w:t xml:space="preserve">）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61"/>
        <w:ind w:left="1059" w:hanging="362"/>
        <w:rPr>
          <w:sz w:val="24"/>
        </w:rPr>
      </w:pPr>
      <w:r>
        <w:rPr>
          <w:spacing w:val="-8"/>
          <w:sz w:val="24"/>
        </w:rPr>
        <w:t>《中华人民共和国档案法实施办法》</w:t>
      </w:r>
      <w:r>
        <w:rPr>
          <w:sz w:val="24"/>
        </w:rPr>
        <w:t>（1999-06-07</w:t>
      </w:r>
      <w:r>
        <w:rPr>
          <w:spacing w:val="-9"/>
          <w:sz w:val="24"/>
        </w:rPr>
        <w:t xml:space="preserve"> 修订颁布实施</w:t>
      </w:r>
      <w:r>
        <w:rPr>
          <w:sz w:val="24"/>
        </w:rPr>
        <w:t xml:space="preserve">）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61"/>
        <w:ind w:left="1059" w:hanging="362"/>
        <w:rPr>
          <w:sz w:val="24"/>
        </w:rPr>
      </w:pPr>
      <w:r>
        <w:rPr>
          <w:sz w:val="24"/>
        </w:rPr>
        <w:t>《科学技术档案工作条例》国发［1980］302</w:t>
      </w:r>
      <w:r>
        <w:rPr>
          <w:spacing w:val="-30"/>
          <w:sz w:val="24"/>
        </w:rPr>
        <w:t xml:space="preserve"> 号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58"/>
        <w:ind w:left="1059" w:hanging="362"/>
        <w:rPr>
          <w:sz w:val="24"/>
        </w:rPr>
      </w:pPr>
      <w:r>
        <w:rPr>
          <w:sz w:val="24"/>
        </w:rPr>
        <w:t>《基本建设项目档案资料管理暂行规定》国档发［1988］4</w:t>
      </w:r>
      <w:r>
        <w:rPr>
          <w:spacing w:val="-30"/>
          <w:sz w:val="24"/>
        </w:rPr>
        <w:t xml:space="preserve"> 号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60"/>
        <w:ind w:left="1059" w:hanging="362"/>
        <w:rPr>
          <w:sz w:val="24"/>
        </w:rPr>
      </w:pPr>
      <w:r>
        <w:rPr>
          <w:sz w:val="24"/>
        </w:rPr>
        <w:t xml:space="preserve">《企业档案工作规范》DA/T42-2009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58"/>
        <w:ind w:left="1059" w:hanging="362"/>
        <w:rPr>
          <w:sz w:val="24"/>
        </w:rPr>
      </w:pPr>
      <w:del w:id="20" w:author="wangna" w:date="2021-08-09T15:16:00Z">
        <w:r>
          <w:rPr>
            <w:rFonts w:hint="eastAsia"/>
            <w:sz w:val="24"/>
          </w:rPr>
          <w:delText>《机关档案工作业务建设规范》国档发[1987]27</w:delText>
        </w:r>
      </w:del>
      <w:del w:id="21" w:author="wangna" w:date="2021-08-09T15:16:00Z">
        <w:r>
          <w:rPr>
            <w:rFonts w:hint="eastAsia"/>
            <w:spacing w:val="-30"/>
            <w:sz w:val="24"/>
          </w:rPr>
          <w:delText xml:space="preserve"> 号</w:delText>
        </w:r>
      </w:del>
      <w:ins w:id="22" w:author="wangna" w:date="2021-08-09T15:16:00Z">
        <w:r>
          <w:rPr>
            <w:rFonts w:hint="eastAsia"/>
            <w:sz w:val="24"/>
          </w:rPr>
          <w:t>《机关档案管理规定》</w:t>
        </w:r>
      </w:ins>
      <w:r>
        <w:rPr>
          <w:spacing w:val="-30"/>
          <w:sz w:val="24"/>
        </w:rPr>
        <w:t xml:space="preserve"> </w:t>
      </w:r>
      <w:ins w:id="23" w:author="wangna" w:date="2021-08-09T15:16:00Z">
        <w:r>
          <w:rPr>
            <w:rFonts w:hint="eastAsia"/>
            <w:spacing w:val="-30"/>
            <w:sz w:val="24"/>
          </w:rPr>
          <w:t>国家档案局令第1</w:t>
        </w:r>
      </w:ins>
      <w:ins w:id="24" w:author="wangna" w:date="2021-08-09T15:16:00Z">
        <w:r>
          <w:rPr>
            <w:spacing w:val="-30"/>
            <w:sz w:val="24"/>
          </w:rPr>
          <w:t>3</w:t>
        </w:r>
      </w:ins>
      <w:ins w:id="25" w:author="wangna" w:date="2021-08-09T15:16:00Z">
        <w:r>
          <w:rPr>
            <w:rFonts w:hint="eastAsia"/>
            <w:spacing w:val="-30"/>
            <w:sz w:val="24"/>
          </w:rPr>
          <w:t>号</w:t>
        </w:r>
      </w:ins>
    </w:p>
    <w:p>
      <w:pPr>
        <w:pStyle w:val="13"/>
        <w:numPr>
          <w:ilvl w:val="2"/>
          <w:numId w:val="1"/>
        </w:numPr>
        <w:tabs>
          <w:tab w:val="left" w:pos="1060"/>
        </w:tabs>
        <w:spacing w:before="161"/>
        <w:ind w:left="1059" w:hanging="362"/>
        <w:rPr>
          <w:sz w:val="24"/>
        </w:rPr>
      </w:pPr>
      <w:r>
        <w:rPr>
          <w:spacing w:val="-3"/>
          <w:sz w:val="24"/>
        </w:rPr>
        <w:t xml:space="preserve">《会计档案管理办法》中华人民共和国财政部 国家档案局令第 </w:t>
      </w:r>
      <w:r>
        <w:rPr>
          <w:sz w:val="24"/>
        </w:rPr>
        <w:t>79</w:t>
      </w:r>
      <w:r>
        <w:rPr>
          <w:spacing w:val="-30"/>
          <w:sz w:val="24"/>
        </w:rPr>
        <w:t xml:space="preserve"> 号 </w:t>
      </w:r>
    </w:p>
    <w:p>
      <w:pPr>
        <w:pStyle w:val="13"/>
        <w:numPr>
          <w:ilvl w:val="2"/>
          <w:numId w:val="1"/>
        </w:numPr>
        <w:tabs>
          <w:tab w:val="left" w:pos="1060"/>
        </w:tabs>
        <w:spacing w:before="158"/>
        <w:ind w:left="1059" w:hanging="362"/>
        <w:rPr>
          <w:sz w:val="24"/>
        </w:rPr>
      </w:pPr>
      <w:r>
        <w:rPr>
          <w:sz w:val="24"/>
        </w:rPr>
        <w:t xml:space="preserve">《雅砻江流域水电开发有限公司档案管理规定》YLJ-IM-15 </w:t>
      </w:r>
    </w:p>
    <w:p>
      <w:pPr>
        <w:pStyle w:val="3"/>
        <w:numPr>
          <w:ilvl w:val="1"/>
          <w:numId w:val="1"/>
        </w:numPr>
        <w:tabs>
          <w:tab w:val="left" w:pos="884"/>
        </w:tabs>
        <w:spacing w:before="160"/>
        <w:jc w:val="both"/>
      </w:pPr>
      <w:bookmarkStart w:id="3" w:name="_bookmark3"/>
      <w:bookmarkEnd w:id="3"/>
      <w:r>
        <w:t>术语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59" w:line="364" w:lineRule="auto"/>
        <w:ind w:left="218" w:right="232" w:firstLine="480"/>
        <w:jc w:val="both"/>
        <w:rPr>
          <w:sz w:val="24"/>
        </w:rPr>
      </w:pPr>
      <w:r>
        <w:rPr>
          <w:spacing w:val="-1"/>
          <w:sz w:val="24"/>
        </w:rPr>
        <w:t>公司档案：是指公司在工程建设、生产经营管理等活动以及参与雅砻江流域工</w:t>
      </w:r>
      <w:r>
        <w:rPr>
          <w:spacing w:val="-3"/>
          <w:sz w:val="24"/>
        </w:rPr>
        <w:t>程建设的各单位在项目建设与管理过程中形成并办理完毕的、对国家、社会和公司有保</w:t>
      </w:r>
      <w:r>
        <w:rPr>
          <w:spacing w:val="-4"/>
          <w:sz w:val="24"/>
        </w:rPr>
        <w:t>存价值</w:t>
      </w:r>
      <w:r>
        <w:rPr>
          <w:sz w:val="24"/>
        </w:rPr>
        <w:t>（具有凭证作用和查考价值</w:t>
      </w:r>
      <w:r>
        <w:rPr>
          <w:spacing w:val="-10"/>
          <w:sz w:val="24"/>
        </w:rPr>
        <w:t>）</w:t>
      </w:r>
      <w:r>
        <w:rPr>
          <w:spacing w:val="-4"/>
          <w:sz w:val="24"/>
        </w:rPr>
        <w:t>的各种形式的文件材料；包括：工程档案、文书档</w:t>
      </w:r>
      <w:r>
        <w:rPr>
          <w:sz w:val="24"/>
        </w:rPr>
        <w:t xml:space="preserve">案、会计档案、审计档案等。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64" w:lineRule="auto"/>
        <w:ind w:left="218" w:right="236" w:firstLine="480"/>
        <w:jc w:val="both"/>
        <w:rPr>
          <w:sz w:val="24"/>
        </w:rPr>
      </w:pPr>
      <w:r>
        <w:rPr>
          <w:spacing w:val="-18"/>
          <w:sz w:val="24"/>
        </w:rPr>
        <w:t>本办法所称“利用”，是指利用者以就地阅览、复制、摘录、借阅、网上浏览和</w:t>
      </w:r>
      <w:r>
        <w:rPr>
          <w:sz w:val="24"/>
        </w:rPr>
        <w:t xml:space="preserve">下载等方式使用档案的活动。 </w:t>
      </w:r>
    </w:p>
    <w:p>
      <w:pPr>
        <w:pStyle w:val="3"/>
        <w:numPr>
          <w:ilvl w:val="1"/>
          <w:numId w:val="1"/>
        </w:numPr>
        <w:tabs>
          <w:tab w:val="left" w:pos="884"/>
        </w:tabs>
        <w:spacing w:line="306" w:lineRule="exact"/>
        <w:jc w:val="both"/>
        <w:rPr>
          <w:ins w:id="26" w:author="wangna" w:date="2021-08-10T10:51:00Z"/>
        </w:rPr>
      </w:pPr>
      <w:ins w:id="27" w:author="wangna" w:date="2021-08-10T10:11:00Z">
        <w:bookmarkStart w:id="4" w:name="_bookmark4"/>
        <w:bookmarkEnd w:id="4"/>
        <w:r>
          <w:rPr>
            <w:rFonts w:hint="eastAsia"/>
          </w:rPr>
          <w:t>职责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28" w:author="wangna" w:date="2021-08-10T10:53:00Z"/>
        </w:rPr>
      </w:pPr>
      <w:ins w:id="29" w:author="wangna" w:date="2021-08-10T10:51:00Z">
        <w:r>
          <w:rPr>
            <w:rFonts w:hint="eastAsia"/>
          </w:rPr>
          <w:t>5</w:t>
        </w:r>
      </w:ins>
      <w:ins w:id="30" w:author="wangna" w:date="2021-08-10T10:51:00Z">
        <w:r>
          <w:rPr/>
          <w:t>.1</w:t>
        </w:r>
      </w:ins>
      <w:ins w:id="31" w:author="wangna" w:date="2021-08-10T10:59:00Z">
        <w:r>
          <w:rPr>
            <w:rFonts w:hint="eastAsia"/>
          </w:rPr>
          <w:t xml:space="preserve"> </w:t>
        </w:r>
      </w:ins>
      <w:ins w:id="32" w:author="wangna" w:date="2021-08-10T10:51:00Z">
        <w:r>
          <w:rPr>
            <w:rFonts w:hint="eastAsia"/>
          </w:rPr>
          <w:t>档案室</w:t>
        </w:r>
      </w:ins>
      <w:ins w:id="33" w:author="wangna" w:date="2021-08-10T10:52:00Z">
        <w:r>
          <w:rPr>
            <w:rFonts w:hint="eastAsia"/>
          </w:rPr>
          <w:t>是公司总部保管</w:t>
        </w:r>
      </w:ins>
      <w:ins w:id="34" w:author="wangna" w:date="2021-08-10T10:53:00Z">
        <w:r>
          <w:rPr>
            <w:rFonts w:hint="eastAsia"/>
          </w:rPr>
          <w:t>的</w:t>
        </w:r>
      </w:ins>
      <w:ins w:id="35" w:author="wangna" w:date="2021-08-10T10:52:00Z">
        <w:r>
          <w:rPr>
            <w:rFonts w:hint="eastAsia"/>
          </w:rPr>
          <w:t>档案提供利用的归口</w:t>
        </w:r>
      </w:ins>
      <w:ins w:id="36" w:author="wangna" w:date="2021-08-10T10:53:00Z">
        <w:r>
          <w:rPr>
            <w:rFonts w:hint="eastAsia"/>
          </w:rPr>
          <w:t>部门，具体职责如下：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37" w:author="wangna" w:date="2021-08-10T10:56:00Z"/>
        </w:rPr>
      </w:pPr>
      <w:ins w:id="38" w:author="wangna" w:date="2021-08-10T10:53:00Z">
        <w:r>
          <w:rPr>
            <w:rFonts w:hint="eastAsia"/>
          </w:rPr>
          <w:t>5</w:t>
        </w:r>
      </w:ins>
      <w:ins w:id="39" w:author="wangna" w:date="2021-08-10T10:53:00Z">
        <w:r>
          <w:rPr/>
          <w:t xml:space="preserve">.1.1 </w:t>
        </w:r>
      </w:ins>
      <w:ins w:id="40" w:author="wangna" w:date="2021-08-10T10:53:00Z">
        <w:r>
          <w:rPr>
            <w:rFonts w:hint="eastAsia"/>
          </w:rPr>
          <w:t>负责丰富档案信息资源，确保档案信息资源</w:t>
        </w:r>
      </w:ins>
      <w:ins w:id="41" w:author="wangna" w:date="2021-08-10T10:54:00Z">
        <w:r>
          <w:rPr>
            <w:rFonts w:hint="eastAsia"/>
          </w:rPr>
          <w:t>真实、完整、可用和安全</w:t>
        </w:r>
      </w:ins>
      <w:ins w:id="42" w:author="wangna" w:date="2021-08-10T10:56:00Z">
        <w:r>
          <w:rPr>
            <w:rFonts w:hint="eastAsia"/>
          </w:rPr>
          <w:t>。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43" w:author="wangna" w:date="2021-08-10T10:57:00Z"/>
        </w:rPr>
      </w:pPr>
      <w:ins w:id="44" w:author="wangna" w:date="2021-08-10T10:57:00Z">
        <w:r>
          <w:rPr>
            <w:rFonts w:hint="eastAsia"/>
          </w:rPr>
          <w:t>5</w:t>
        </w:r>
      </w:ins>
      <w:ins w:id="45" w:author="wangna" w:date="2021-08-10T10:57:00Z">
        <w:r>
          <w:rPr/>
          <w:t xml:space="preserve">.1.2 </w:t>
        </w:r>
      </w:ins>
      <w:ins w:id="46" w:author="wangna" w:date="2021-08-10T10:57:00Z">
        <w:r>
          <w:rPr>
            <w:rFonts w:hint="eastAsia"/>
          </w:rPr>
          <w:t>负责</w:t>
        </w:r>
      </w:ins>
      <w:ins w:id="47" w:author="wangna" w:date="2021-08-10T10:56:00Z">
        <w:r>
          <w:rPr>
            <w:rFonts w:hint="eastAsia"/>
          </w:rPr>
          <w:t>建设和维护档案目录数据库、全文数据库及</w:t>
        </w:r>
      </w:ins>
      <w:ins w:id="48" w:author="wangna" w:date="2021-08-10T10:57:00Z">
        <w:r>
          <w:rPr>
            <w:rFonts w:hint="eastAsia"/>
          </w:rPr>
          <w:t>专题数据库。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49" w:author="wangna" w:date="2021-08-10T10:58:00Z"/>
        </w:rPr>
      </w:pPr>
      <w:ins w:id="50" w:author="wangna" w:date="2021-08-10T10:58:00Z">
        <w:r>
          <w:rPr>
            <w:rFonts w:hint="eastAsia"/>
          </w:rPr>
          <w:t>5</w:t>
        </w:r>
      </w:ins>
      <w:ins w:id="51" w:author="wangna" w:date="2021-08-10T10:58:00Z">
        <w:r>
          <w:rPr/>
          <w:t xml:space="preserve">.1.3 </w:t>
        </w:r>
      </w:ins>
      <w:ins w:id="52" w:author="wangna" w:date="2021-08-10T10:57:00Z">
        <w:r>
          <w:rPr>
            <w:rFonts w:hint="eastAsia"/>
          </w:rPr>
          <w:t>负责数字档案馆系统档案利用流程的定义、</w:t>
        </w:r>
      </w:ins>
      <w:ins w:id="53" w:author="wangna" w:date="2021-08-10T11:25:00Z">
        <w:r>
          <w:rPr>
            <w:rFonts w:hint="eastAsia"/>
          </w:rPr>
          <w:t>维护、</w:t>
        </w:r>
      </w:ins>
      <w:ins w:id="54" w:author="wangna" w:date="2021-08-10T10:59:00Z">
        <w:r>
          <w:rPr>
            <w:rFonts w:hint="eastAsia"/>
          </w:rPr>
          <w:t>宣传及培训</w:t>
        </w:r>
      </w:ins>
      <w:ins w:id="55" w:author="wangna" w:date="2021-08-10T10:58:00Z">
        <w:r>
          <w:rPr>
            <w:rFonts w:hint="eastAsia"/>
          </w:rPr>
          <w:t>。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56" w:author="wangna" w:date="2021-08-10T10:58:00Z"/>
        </w:rPr>
      </w:pPr>
      <w:ins w:id="57" w:author="wangna" w:date="2021-08-10T10:58:00Z">
        <w:r>
          <w:rPr>
            <w:rFonts w:hint="eastAsia"/>
          </w:rPr>
          <w:t>5</w:t>
        </w:r>
      </w:ins>
      <w:ins w:id="58" w:author="wangna" w:date="2021-08-10T10:58:00Z">
        <w:r>
          <w:rPr/>
          <w:t xml:space="preserve">.1.4 </w:t>
        </w:r>
      </w:ins>
      <w:ins w:id="59" w:author="wangna" w:date="2021-08-10T10:58:00Z">
        <w:r>
          <w:rPr>
            <w:rFonts w:hint="eastAsia"/>
          </w:rPr>
          <w:t>提供档案利用场所，负责纸质档案借阅、登记和归还工作。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60" w:author="wangna" w:date="2021-08-10T11:26:00Z"/>
        </w:rPr>
      </w:pPr>
      <w:ins w:id="61" w:author="wangna" w:date="2021-08-10T10:59:00Z">
        <w:r>
          <w:rPr>
            <w:rFonts w:hint="eastAsia"/>
          </w:rPr>
          <w:t>5</w:t>
        </w:r>
      </w:ins>
      <w:ins w:id="62" w:author="wangna" w:date="2021-08-10T10:59:00Z">
        <w:r>
          <w:rPr/>
          <w:t xml:space="preserve">.2 </w:t>
        </w:r>
      </w:ins>
      <w:ins w:id="63" w:author="wangna" w:date="2021-08-10T10:59:00Z">
        <w:r>
          <w:rPr>
            <w:rFonts w:hint="eastAsia"/>
          </w:rPr>
          <w:t>信息</w:t>
        </w:r>
      </w:ins>
      <w:ins w:id="64" w:author="wangna" w:date="2021-08-10T11:22:00Z">
        <w:r>
          <w:rPr>
            <w:rFonts w:hint="eastAsia"/>
          </w:rPr>
          <w:t>管理部</w:t>
        </w:r>
      </w:ins>
      <w:ins w:id="65" w:author="wangna" w:date="2021-08-10T11:24:00Z">
        <w:r>
          <w:rPr>
            <w:rFonts w:hint="eastAsia"/>
          </w:rPr>
          <w:t>是公司数字档案馆系统利用赋权流程</w:t>
        </w:r>
      </w:ins>
      <w:ins w:id="66" w:author="wangna" w:date="2021-08-10T11:25:00Z">
        <w:r>
          <w:rPr>
            <w:rFonts w:hint="eastAsia"/>
          </w:rPr>
          <w:t>维护的技术保障部门，负责制定</w:t>
        </w:r>
      </w:ins>
      <w:ins w:id="67" w:author="wangna" w:date="2021-08-10T11:26:00Z">
        <w:r>
          <w:rPr>
            <w:rFonts w:hint="eastAsia"/>
          </w:rPr>
          <w:t>完善的安全控制措施，保障电子档案利用的安全和保密。</w:t>
        </w:r>
      </w:ins>
    </w:p>
    <w:p>
      <w:pPr>
        <w:pStyle w:val="3"/>
        <w:tabs>
          <w:tab w:val="left" w:pos="884"/>
        </w:tabs>
        <w:spacing w:line="306" w:lineRule="exact"/>
        <w:ind w:left="700" w:firstLine="0"/>
        <w:jc w:val="left"/>
        <w:rPr>
          <w:ins w:id="68" w:author="wangna" w:date="2021-08-10T10:11:00Z"/>
          <w:rFonts w:hint="eastAsia"/>
        </w:rPr>
      </w:pPr>
      <w:ins w:id="69" w:author="wangna" w:date="2021-08-10T11:26:00Z">
        <w:r>
          <w:rPr>
            <w:rFonts w:hint="eastAsia"/>
          </w:rPr>
          <w:t>5</w:t>
        </w:r>
      </w:ins>
      <w:ins w:id="70" w:author="wangna" w:date="2021-08-10T11:26:00Z">
        <w:r>
          <w:rPr/>
          <w:t xml:space="preserve">.3 </w:t>
        </w:r>
      </w:ins>
      <w:ins w:id="71" w:author="wangna" w:date="2021-08-10T11:26:00Z">
        <w:r>
          <w:rPr>
            <w:rFonts w:hint="eastAsia"/>
          </w:rPr>
          <w:t>公司各部门是档案利用的主体，</w:t>
        </w:r>
      </w:ins>
      <w:ins w:id="72" w:author="wangna" w:date="2021-08-10T11:34:00Z">
        <w:r>
          <w:rPr>
            <w:rFonts w:hint="eastAsia"/>
          </w:rPr>
          <w:t>遵守</w:t>
        </w:r>
      </w:ins>
      <w:ins w:id="73" w:author="wangna" w:date="2021-08-10T11:26:00Z">
        <w:r>
          <w:rPr>
            <w:rFonts w:hint="eastAsia"/>
          </w:rPr>
          <w:t>公司档案</w:t>
        </w:r>
      </w:ins>
      <w:ins w:id="74" w:author="wangna" w:date="2021-08-10T11:27:00Z">
        <w:r>
          <w:rPr>
            <w:rFonts w:hint="eastAsia"/>
          </w:rPr>
          <w:t>利用制度</w:t>
        </w:r>
      </w:ins>
      <w:ins w:id="75" w:author="wangna" w:date="2021-08-10T11:34:00Z">
        <w:r>
          <w:rPr>
            <w:rFonts w:hint="eastAsia"/>
          </w:rPr>
          <w:t>，在利用过程中</w:t>
        </w:r>
      </w:ins>
      <w:ins w:id="76" w:author="wangna" w:date="2021-08-10T11:35:00Z">
        <w:r>
          <w:rPr>
            <w:rFonts w:hint="eastAsia"/>
          </w:rPr>
          <w:t>维护</w:t>
        </w:r>
      </w:ins>
      <w:ins w:id="77" w:author="wangna" w:date="2021-08-10T11:34:00Z">
        <w:r>
          <w:rPr>
            <w:rFonts w:hint="eastAsia"/>
          </w:rPr>
          <w:t>档案</w:t>
        </w:r>
      </w:ins>
      <w:ins w:id="78" w:author="wangna" w:date="2021-08-10T11:35:00Z">
        <w:r>
          <w:rPr>
            <w:rFonts w:hint="eastAsia"/>
          </w:rPr>
          <w:t>的安全与保密。</w:t>
        </w:r>
      </w:ins>
    </w:p>
    <w:p>
      <w:pPr>
        <w:pStyle w:val="3"/>
        <w:numPr>
          <w:ilvl w:val="1"/>
          <w:numId w:val="1"/>
        </w:numPr>
        <w:tabs>
          <w:tab w:val="left" w:pos="884"/>
        </w:tabs>
        <w:spacing w:line="306" w:lineRule="exact"/>
        <w:jc w:val="both"/>
        <w:rPr>
          <w:ins w:id="79" w:author="wangna" w:date="2021-08-10T11:43:00Z"/>
        </w:rPr>
      </w:pPr>
      <w:ins w:id="80" w:author="wangna" w:date="2021-08-10T11:42:00Z">
        <w:r>
          <w:rPr>
            <w:rFonts w:hint="eastAsia"/>
          </w:rPr>
          <w:t>档案利用</w:t>
        </w:r>
      </w:ins>
      <w:ins w:id="81" w:author="wangna" w:date="2021-08-10T11:43:00Z">
        <w:r>
          <w:rPr>
            <w:rFonts w:hint="eastAsia"/>
          </w:rPr>
          <w:t>形式</w:t>
        </w:r>
      </w:ins>
    </w:p>
    <w:p>
      <w:pPr>
        <w:pStyle w:val="3"/>
        <w:numPr>
          <w:ilvl w:val="0"/>
          <w:numId w:val="0"/>
        </w:numPr>
        <w:tabs>
          <w:tab w:val="left" w:pos="884"/>
        </w:tabs>
        <w:spacing w:line="306" w:lineRule="exact"/>
        <w:ind w:left="700" w:firstLine="0"/>
        <w:jc w:val="left"/>
        <w:rPr>
          <w:ins w:id="83" w:author="wangna" w:date="2021-08-10T11:42:00Z"/>
          <w:rFonts w:hint="eastAsia"/>
        </w:rPr>
        <w:pPrChange w:id="82" w:author="wangna" w:date="2021-08-10T11:43:00Z">
          <w:pPr>
            <w:pStyle w:val="3"/>
            <w:numPr>
              <w:ilvl w:val="1"/>
              <w:numId w:val="1"/>
            </w:numPr>
            <w:tabs>
              <w:tab w:val="left" w:pos="884"/>
            </w:tabs>
            <w:spacing w:line="306" w:lineRule="exact"/>
          </w:pPr>
        </w:pPrChange>
      </w:pPr>
    </w:p>
    <w:p>
      <w:pPr>
        <w:pStyle w:val="3"/>
        <w:numPr>
          <w:ilvl w:val="1"/>
          <w:numId w:val="1"/>
        </w:numPr>
        <w:tabs>
          <w:tab w:val="left" w:pos="884"/>
        </w:tabs>
        <w:spacing w:line="306" w:lineRule="exact"/>
        <w:jc w:val="both"/>
      </w:pPr>
      <w:r>
        <w:t>档案利用权限及范围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59"/>
        <w:ind w:left="1128" w:hanging="431"/>
        <w:rPr>
          <w:del w:id="84" w:author="wangna" w:date="2021-08-10T11:41:00Z"/>
          <w:sz w:val="24"/>
        </w:rPr>
      </w:pPr>
      <w:r>
        <w:rPr>
          <w:sz w:val="24"/>
        </w:rPr>
        <w:t>公司档案原则上只对公司员工提供其工作职责范围内的利用，不对任何个人的</w:t>
      </w: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85" w:author="wangna" w:date="2021-08-10T12:12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86" w:author="wangna" w:date="2021-08-10T12:12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87" w:author="wangna" w:date="2021-08-10T12:12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88" w:author="wangna" w:date="2021-08-10T12:12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89" w:author="wangna" w:date="2021-08-10T12:12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0" w:author="wangna" w:date="2021-08-10T12:13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1" w:author="wangna" w:date="2021-08-10T12:13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2" w:author="wangna" w:date="2021-08-10T12:13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3" w:author="wangna" w:date="2021-08-10T12:13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4" w:author="wangna" w:date="2021-08-10T12:13:00Z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ins w:id="95" w:author="wangna" w:date="2021-08-10T12:12:00Z"/>
          <w:rFonts w:hint="eastAsia"/>
          <w:sz w:val="24"/>
        </w:rPr>
      </w:pPr>
    </w:p>
    <w:p>
      <w:pPr>
        <w:pStyle w:val="13"/>
        <w:tabs>
          <w:tab w:val="left" w:pos="1129"/>
        </w:tabs>
        <w:spacing w:before="159"/>
        <w:ind w:left="1128" w:firstLine="0"/>
        <w:jc w:val="left"/>
        <w:rPr>
          <w:del w:id="97" w:author="wangna" w:date="2021-08-10T11:41:00Z"/>
          <w:rFonts w:hint="eastAsia"/>
          <w:sz w:val="24"/>
          <w:rPrChange w:id="98" w:author="wangna" w:date="2021-08-10T11:41:00Z">
            <w:rPr>
              <w:del w:id="99" w:author="wangna" w:date="2021-08-10T11:41:00Z"/>
              <w:rFonts w:hint="eastAsia"/>
            </w:rPr>
          </w:rPrChange>
        </w:rPr>
        <w:sectPr>
          <w:type w:val="continuous"/>
          <w:pgSz w:w="11910" w:h="16840"/>
          <w:pgMar w:top="1460" w:right="1180" w:bottom="280" w:left="1200" w:header="720" w:footer="720" w:gutter="0"/>
          <w:cols w:space="720" w:num="1"/>
        </w:sectPr>
        <w:pPrChange w:id="96" w:author="wangna" w:date="2021-08-10T11:41:00Z">
          <w:pPr/>
        </w:pPrChange>
      </w:pPr>
    </w:p>
    <w:p>
      <w:pPr>
        <w:pStyle w:val="4"/>
        <w:spacing w:before="43"/>
        <w:ind w:left="0"/>
        <w:pPrChange w:id="100" w:author="wangna" w:date="2021-08-10T11:41:00Z">
          <w:pPr>
            <w:pStyle w:val="4"/>
            <w:spacing w:before="43"/>
          </w:pPr>
        </w:pPrChange>
      </w:pPr>
      <w:r>
        <w:t xml:space="preserve">私人信息需求提供利用。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58" w:line="364" w:lineRule="auto"/>
        <w:ind w:left="218" w:right="233" w:firstLine="480"/>
        <w:jc w:val="both"/>
        <w:rPr>
          <w:sz w:val="24"/>
        </w:rPr>
      </w:pPr>
      <w:r>
        <w:rPr>
          <w:sz w:val="24"/>
        </w:rPr>
        <w:t>非公司员工确因工作需要，必须持单位介绍信，经公司（</w:t>
      </w:r>
      <w:r>
        <w:rPr>
          <w:spacing w:val="-2"/>
          <w:sz w:val="24"/>
        </w:rPr>
        <w:t>管理局、电厂，以下</w:t>
      </w:r>
      <w:r>
        <w:rPr>
          <w:sz w:val="24"/>
        </w:rPr>
        <w:t>相同</w:t>
      </w:r>
      <w:r>
        <w:rPr>
          <w:spacing w:val="-24"/>
          <w:sz w:val="24"/>
        </w:rPr>
        <w:t>）</w:t>
      </w:r>
      <w:r>
        <w:rPr>
          <w:spacing w:val="-3"/>
          <w:sz w:val="24"/>
        </w:rPr>
        <w:t>相应的主管领导或档案形成部门的分管领导批准后，方可提供利用被允许查阅范</w:t>
      </w:r>
      <w:r>
        <w:rPr>
          <w:sz w:val="24"/>
        </w:rPr>
        <w:t xml:space="preserve">围内的公司档案。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2" w:lineRule="auto"/>
        <w:ind w:left="218" w:right="234" w:firstLine="480"/>
        <w:jc w:val="both"/>
        <w:rPr>
          <w:sz w:val="24"/>
        </w:rPr>
      </w:pPr>
      <w:r>
        <w:rPr>
          <w:spacing w:val="-1"/>
          <w:sz w:val="24"/>
        </w:rPr>
        <w:t>文书、会计、审计类档案一般仅限于业务对口部门的员工利用；无密级的工程</w:t>
      </w:r>
      <w:r>
        <w:rPr>
          <w:sz w:val="24"/>
        </w:rPr>
        <w:t xml:space="preserve">档案，公司所有员工均可利用。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4" w:line="364" w:lineRule="auto"/>
        <w:ind w:left="218" w:right="236" w:firstLine="480"/>
        <w:jc w:val="both"/>
        <w:rPr>
          <w:b/>
          <w:sz w:val="24"/>
        </w:rPr>
      </w:pPr>
      <w:r>
        <w:rPr>
          <w:spacing w:val="-1"/>
          <w:sz w:val="24"/>
        </w:rPr>
        <w:t>公司员工借阅合同、费用方面的档案，需经分管合同、费用的领导批准后方可</w:t>
      </w:r>
      <w:r>
        <w:rPr>
          <w:sz w:val="24"/>
        </w:rPr>
        <w:t>借阅。</w:t>
      </w:r>
      <w:r>
        <w:rPr>
          <w:b/>
          <w:w w:val="99"/>
          <w:sz w:val="24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184" w:firstLine="480"/>
        <w:jc w:val="both"/>
        <w:rPr>
          <w:b/>
          <w:sz w:val="24"/>
        </w:rPr>
      </w:pPr>
      <w:r>
        <w:rPr>
          <w:sz w:val="24"/>
        </w:rPr>
        <w:t>公司档案原则不外借，只能在档案室或公司内网上查阅，如特殊情况，确需外</w:t>
      </w:r>
      <w:r>
        <w:rPr>
          <w:spacing w:val="-1"/>
          <w:sz w:val="24"/>
        </w:rPr>
        <w:t xml:space="preserve">借或下载的，须经公司相应领导批准后，方能出借档案副本，但一般不得超过十五天， </w:t>
      </w:r>
      <w:r>
        <w:rPr>
          <w:spacing w:val="-5"/>
          <w:sz w:val="24"/>
        </w:rPr>
        <w:t>最长不得超过一个月；档案正本、原件及档案孤本，公司员工如确因工作需要，须经公</w:t>
      </w:r>
      <w:r>
        <w:rPr>
          <w:spacing w:val="1"/>
          <w:sz w:val="24"/>
        </w:rPr>
        <w:t>司分管领导同意</w:t>
      </w:r>
      <w:r>
        <w:rPr>
          <w:spacing w:val="3"/>
          <w:sz w:val="24"/>
        </w:rPr>
        <w:t>（</w:t>
      </w:r>
      <w:r>
        <w:rPr>
          <w:sz w:val="24"/>
        </w:rPr>
        <w:t>管理局或电厂分管领导同意</w:t>
      </w:r>
      <w:r>
        <w:rPr>
          <w:spacing w:val="-118"/>
          <w:sz w:val="24"/>
        </w:rPr>
        <w:t>）</w:t>
      </w:r>
      <w:r>
        <w:rPr>
          <w:sz w:val="24"/>
        </w:rPr>
        <w:t>，方可借出，但限当日归还，并不得带到宿舍或其它非工作场所。</w:t>
      </w:r>
      <w:r>
        <w:rPr>
          <w:b/>
          <w:w w:val="99"/>
          <w:sz w:val="24"/>
        </w:rPr>
        <w:t xml:space="preserve"> </w:t>
      </w:r>
    </w:p>
    <w:p>
      <w:pPr>
        <w:pStyle w:val="3"/>
        <w:numPr>
          <w:ilvl w:val="1"/>
          <w:numId w:val="1"/>
        </w:numPr>
        <w:tabs>
          <w:tab w:val="left" w:pos="884"/>
        </w:tabs>
        <w:spacing w:line="306" w:lineRule="exact"/>
        <w:jc w:val="both"/>
      </w:pPr>
      <w:bookmarkStart w:id="5" w:name="_bookmark5"/>
      <w:bookmarkEnd w:id="5"/>
      <w:r>
        <w:t>档案利用的一般要求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58" w:line="364" w:lineRule="auto"/>
        <w:ind w:left="218" w:right="237" w:firstLine="480"/>
        <w:rPr>
          <w:sz w:val="24"/>
        </w:rPr>
      </w:pPr>
      <w:r>
        <w:rPr>
          <w:spacing w:val="-1"/>
          <w:sz w:val="24"/>
        </w:rPr>
        <w:t>档案借阅管理人员应熟悉馆藏档案及相关业务，及时了解借阅需要，做到调卷</w:t>
      </w:r>
      <w:r>
        <w:rPr>
          <w:sz w:val="24"/>
        </w:rPr>
        <w:t xml:space="preserve">迅速、准确。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64" w:lineRule="auto"/>
        <w:ind w:left="218" w:right="117" w:firstLine="480"/>
        <w:rPr>
          <w:sz w:val="24"/>
        </w:rPr>
      </w:pPr>
      <w:r>
        <w:rPr>
          <w:spacing w:val="-7"/>
          <w:sz w:val="24"/>
        </w:rPr>
        <w:t xml:space="preserve">档案借阅管理人员应在维护公司知识产权、商业秘密和技术秘密安全的前提下， </w:t>
      </w:r>
      <w:r>
        <w:rPr>
          <w:spacing w:val="-3"/>
          <w:sz w:val="24"/>
        </w:rPr>
        <w:t xml:space="preserve">熟悉所保管的档案和利用要求，严格按照利用审批手续进行馆藏档案的提供利用，并做好档案借阅登记和利用统计工作。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64" w:lineRule="auto"/>
        <w:ind w:left="218" w:right="113" w:firstLine="480"/>
        <w:rPr>
          <w:sz w:val="24"/>
        </w:rPr>
      </w:pPr>
      <w:r>
        <w:rPr>
          <w:spacing w:val="-8"/>
          <w:sz w:val="24"/>
        </w:rPr>
        <w:t xml:space="preserve">档案借阅管理人员必须严格按“本办法”的相应要求办理利用手续，认真核对， </w:t>
      </w:r>
      <w:r>
        <w:rPr>
          <w:spacing w:val="-6"/>
          <w:sz w:val="24"/>
        </w:rPr>
        <w:t xml:space="preserve">做到《档案利用申请单》中填写所借阅的档案名称与实际相符；在档案归还时，还应检查档案是否有加注、涂改、抽换、取页等。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29" w:firstLine="480"/>
        <w:jc w:val="both"/>
        <w:rPr>
          <w:sz w:val="24"/>
        </w:rPr>
      </w:pPr>
      <w:r>
        <w:rPr>
          <w:sz w:val="24"/>
        </w:rPr>
        <w:t>所有档案利用者，都必须严格履行相应的手续。填写《雅砻江流域水电开发有</w:t>
      </w:r>
      <w:r>
        <w:rPr>
          <w:spacing w:val="-11"/>
          <w:sz w:val="24"/>
        </w:rPr>
        <w:t>限公司档案利用申请单》</w:t>
      </w:r>
      <w:r>
        <w:rPr>
          <w:spacing w:val="2"/>
          <w:sz w:val="24"/>
        </w:rPr>
        <w:t>（</w:t>
      </w:r>
      <w:r>
        <w:rPr>
          <w:spacing w:val="-10"/>
          <w:sz w:val="24"/>
        </w:rPr>
        <w:t>以下简称《档案利用申请单》</w:t>
      </w:r>
      <w:r>
        <w:rPr>
          <w:spacing w:val="-120"/>
          <w:sz w:val="24"/>
        </w:rPr>
        <w:t>）</w:t>
      </w:r>
      <w:r>
        <w:rPr>
          <w:sz w:val="24"/>
        </w:rPr>
        <w:t>，样式见附件，或在</w:t>
      </w:r>
      <w:del w:id="101" w:author="wangna" w:date="2021-08-09T15:07:00Z">
        <w:r>
          <w:rPr>
            <w:rFonts w:hint="eastAsia"/>
            <w:sz w:val="24"/>
          </w:rPr>
          <w:delText>《档案管理信息系统》</w:delText>
        </w:r>
      </w:del>
      <w:ins w:id="102" w:author="wangna" w:date="2021-08-09T15:07:00Z">
        <w:r>
          <w:rPr>
            <w:rFonts w:hint="eastAsia"/>
            <w:sz w:val="24"/>
          </w:rPr>
          <w:t>公司数字档案馆</w:t>
        </w:r>
      </w:ins>
      <w:r>
        <w:rPr>
          <w:sz w:val="24"/>
        </w:rPr>
        <w:t xml:space="preserve">平台发起利用流程，经审批后利用。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3" w:firstLine="480"/>
        <w:jc w:val="both"/>
        <w:rPr>
          <w:sz w:val="24"/>
        </w:rPr>
      </w:pPr>
      <w:r>
        <w:rPr>
          <w:spacing w:val="-1"/>
          <w:sz w:val="24"/>
        </w:rPr>
        <w:t>公司员工经批准所要借用的每份档案的借阅时间不得超过一个月，到期后确因</w:t>
      </w:r>
      <w:r>
        <w:rPr>
          <w:spacing w:val="-7"/>
          <w:sz w:val="24"/>
        </w:rPr>
        <w:t>工作需要，须重新办理借阅手续；凡借出的档案不得转借他人，确需转借，应带档案实</w:t>
      </w:r>
      <w:r>
        <w:rPr>
          <w:spacing w:val="-5"/>
          <w:sz w:val="24"/>
        </w:rPr>
        <w:t>物到相应的档案部门办理转借手续；如发现私自转借给外单位的，除立即追回外，并按</w:t>
      </w:r>
      <w:r>
        <w:rPr>
          <w:sz w:val="24"/>
        </w:rPr>
        <w:t xml:space="preserve">有关规定进行处理。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06" w:lineRule="exact"/>
        <w:ind w:left="1128" w:hanging="431"/>
        <w:jc w:val="both"/>
        <w:rPr>
          <w:sz w:val="24"/>
        </w:rPr>
      </w:pPr>
      <w:r>
        <w:rPr>
          <w:sz w:val="24"/>
        </w:rPr>
        <w:t>档案利用者应妥善保管、爱护档案，不得删改、涂抹、勾画、加注、拆散、损</w:t>
      </w:r>
    </w:p>
    <w:p>
      <w:pPr>
        <w:spacing w:line="306" w:lineRule="exact"/>
        <w:jc w:val="both"/>
        <w:rPr>
          <w:sz w:val="24"/>
        </w:rPr>
        <w:sectPr>
          <w:pgSz w:w="11910" w:h="16840"/>
          <w:pgMar w:top="1360" w:right="1180" w:bottom="1040" w:left="1200" w:header="0" w:footer="853" w:gutter="0"/>
          <w:cols w:space="720" w:num="1"/>
        </w:sectPr>
      </w:pPr>
    </w:p>
    <w:p>
      <w:pPr>
        <w:pStyle w:val="4"/>
        <w:spacing w:before="43"/>
      </w:pPr>
      <w:r>
        <w:t xml:space="preserve">坏，不得转借或擅自复制、下载，确需复印或复制、下载必须经相关部门领导批准。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before="158"/>
        <w:ind w:hanging="421"/>
        <w:jc w:val="both"/>
        <w:rPr>
          <w:sz w:val="24"/>
        </w:rPr>
      </w:pPr>
      <w:r>
        <w:rPr>
          <w:sz w:val="24"/>
        </w:rPr>
        <w:t xml:space="preserve">档案利用者查阅档案后，应按原序号的排列整齐地放回原案卷盒内。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60" w:line="364" w:lineRule="auto"/>
        <w:ind w:left="218" w:right="232" w:firstLine="480"/>
        <w:jc w:val="both"/>
        <w:rPr>
          <w:sz w:val="24"/>
        </w:rPr>
      </w:pPr>
      <w:r>
        <w:rPr>
          <w:spacing w:val="-1"/>
          <w:sz w:val="24"/>
        </w:rPr>
        <w:t>档案利用者在查阅完毕后，应主动填写利用效果；解决了重大问题或取得重大</w:t>
      </w:r>
      <w:r>
        <w:rPr>
          <w:spacing w:val="-7"/>
          <w:sz w:val="24"/>
        </w:rPr>
        <w:t>经济效益，或在建设和运行维护及经营管理等方面发挥重要作用的事例，应及时反馈档</w:t>
      </w:r>
      <w:r>
        <w:rPr>
          <w:sz w:val="24"/>
        </w:rPr>
        <w:t xml:space="preserve">案部门。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7" w:firstLine="480"/>
        <w:jc w:val="both"/>
        <w:rPr>
          <w:sz w:val="24"/>
        </w:rPr>
      </w:pPr>
      <w:r>
        <w:rPr>
          <w:spacing w:val="-1"/>
          <w:sz w:val="24"/>
        </w:rPr>
        <w:t>公司员工工作调动或其他原因离岗时，须归还所借阅的全部档案，由档案管理</w:t>
      </w:r>
      <w:r>
        <w:rPr>
          <w:sz w:val="24"/>
        </w:rPr>
        <w:t xml:space="preserve">人员在员工调离单上签字后，方能办理调离手续；否则，不得办理调动或离岗手续。 </w:t>
      </w:r>
    </w:p>
    <w:p>
      <w:pPr>
        <w:pStyle w:val="3"/>
        <w:numPr>
          <w:ilvl w:val="1"/>
          <w:numId w:val="1"/>
        </w:numPr>
        <w:tabs>
          <w:tab w:val="left" w:pos="884"/>
        </w:tabs>
        <w:jc w:val="both"/>
      </w:pPr>
      <w:bookmarkStart w:id="6" w:name="_bookmark6"/>
      <w:bookmarkEnd w:id="6"/>
      <w:r>
        <w:t>公司员工利用档案要求</w:t>
      </w:r>
      <w:r>
        <w:rPr>
          <w:w w:val="99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before="157" w:line="364" w:lineRule="auto"/>
        <w:ind w:left="218" w:right="234" w:firstLine="470"/>
        <w:jc w:val="both"/>
        <w:rPr>
          <w:sz w:val="24"/>
        </w:rPr>
      </w:pPr>
      <w:r>
        <w:rPr>
          <w:spacing w:val="-1"/>
          <w:sz w:val="24"/>
        </w:rPr>
        <w:t>公司员工需要利用档案时，应在公司门户上的</w:t>
      </w:r>
      <w:del w:id="103" w:author="碧海蓝天" w:date="2021-08-17T17:24:29Z">
        <w:r>
          <w:rPr>
            <w:rFonts w:hint="default"/>
            <w:spacing w:val="-1"/>
            <w:sz w:val="24"/>
            <w:lang w:val="en-US"/>
          </w:rPr>
          <w:delText>《档案管理信息系统》</w:delText>
        </w:r>
      </w:del>
      <w:ins w:id="104" w:author="碧海蓝天" w:date="2021-08-17T17:24:30Z">
        <w:r>
          <w:rPr>
            <w:rFonts w:hint="eastAsia"/>
            <w:spacing w:val="-1"/>
            <w:sz w:val="24"/>
            <w:lang w:val="en-US" w:eastAsia="zh-CN"/>
          </w:rPr>
          <w:t>数字</w:t>
        </w:r>
      </w:ins>
      <w:ins w:id="105" w:author="碧海蓝天" w:date="2021-08-17T17:24:31Z">
        <w:r>
          <w:rPr>
            <w:rFonts w:hint="eastAsia"/>
            <w:spacing w:val="-1"/>
            <w:sz w:val="24"/>
            <w:lang w:val="en-US" w:eastAsia="zh-CN"/>
          </w:rPr>
          <w:t>档案馆</w:t>
        </w:r>
      </w:ins>
      <w:ins w:id="106" w:author="碧海蓝天" w:date="2021-08-17T17:24:34Z">
        <w:r>
          <w:rPr>
            <w:rFonts w:hint="eastAsia"/>
            <w:spacing w:val="-1"/>
            <w:sz w:val="24"/>
            <w:lang w:val="en-US" w:eastAsia="zh-CN"/>
          </w:rPr>
          <w:t>系统</w:t>
        </w:r>
      </w:ins>
      <w:r>
        <w:rPr>
          <w:spacing w:val="-1"/>
          <w:sz w:val="24"/>
        </w:rPr>
        <w:t>中查阅档</w:t>
      </w:r>
      <w:r>
        <w:rPr>
          <w:spacing w:val="-4"/>
          <w:sz w:val="24"/>
        </w:rPr>
        <w:t>案目录信息或直接到档案部门查阅相应档案目录，并在</w:t>
      </w:r>
      <w:ins w:id="107" w:author="碧海蓝天" w:date="2021-08-17T17:24:42Z">
        <w:r>
          <w:rPr>
            <w:rFonts w:hint="eastAsia"/>
            <w:spacing w:val="-1"/>
            <w:sz w:val="24"/>
            <w:lang w:val="en-US" w:eastAsia="zh-CN"/>
          </w:rPr>
          <w:t>数字档案馆系统</w:t>
        </w:r>
      </w:ins>
      <w:del w:id="108" w:author="碧海蓝天" w:date="2021-08-17T17:24:42Z">
        <w:r>
          <w:rPr>
            <w:spacing w:val="-4"/>
            <w:sz w:val="24"/>
          </w:rPr>
          <w:delText>《档案管理信息系统》</w:delText>
        </w:r>
      </w:del>
      <w:r>
        <w:rPr>
          <w:spacing w:val="-4"/>
          <w:sz w:val="24"/>
        </w:rPr>
        <w:t>中发起利</w:t>
      </w:r>
      <w:r>
        <w:rPr>
          <w:spacing w:val="-9"/>
          <w:sz w:val="24"/>
        </w:rPr>
        <w:t xml:space="preserve">用流程或填写《档案利用申请单》，根据所利用档案的审批要求，经相应领导审批后， </w:t>
      </w:r>
      <w:r>
        <w:rPr>
          <w:sz w:val="24"/>
        </w:rPr>
        <w:t xml:space="preserve">即可利用该档案。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4" w:firstLine="480"/>
        <w:jc w:val="both"/>
        <w:rPr>
          <w:sz w:val="24"/>
        </w:rPr>
      </w:pPr>
      <w:r>
        <w:rPr>
          <w:spacing w:val="-1"/>
          <w:sz w:val="24"/>
        </w:rPr>
        <w:t>公司员工因工作需要利用无密级的工程档案，</w:t>
      </w:r>
      <w:ins w:id="109" w:author="碧海蓝天" w:date="2021-08-17T17:25:57Z">
        <w:r>
          <w:rPr>
            <w:rFonts w:hint="eastAsia"/>
            <w:spacing w:val="-1"/>
            <w:sz w:val="24"/>
            <w:lang w:val="en-US" w:eastAsia="zh-CN"/>
          </w:rPr>
          <w:t>可</w:t>
        </w:r>
      </w:ins>
      <w:ins w:id="110" w:author="碧海蓝天" w:date="2021-08-17T17:28:50Z">
        <w:r>
          <w:rPr>
            <w:rFonts w:hint="eastAsia"/>
            <w:spacing w:val="-1"/>
            <w:sz w:val="24"/>
            <w:lang w:val="en-US" w:eastAsia="zh-CN"/>
          </w:rPr>
          <w:t>通过</w:t>
        </w:r>
      </w:ins>
      <w:ins w:id="111" w:author="碧海蓝天" w:date="2021-08-17T17:28:54Z">
        <w:r>
          <w:rPr>
            <w:rFonts w:hint="eastAsia"/>
            <w:spacing w:val="-1"/>
            <w:sz w:val="24"/>
            <w:lang w:val="en-US" w:eastAsia="zh-CN"/>
          </w:rPr>
          <w:t>数字</w:t>
        </w:r>
      </w:ins>
      <w:ins w:id="112" w:author="碧海蓝天" w:date="2021-08-17T17:28:55Z">
        <w:r>
          <w:rPr>
            <w:rFonts w:hint="eastAsia"/>
            <w:spacing w:val="-1"/>
            <w:sz w:val="24"/>
            <w:lang w:val="en-US" w:eastAsia="zh-CN"/>
          </w:rPr>
          <w:t>档案馆系统</w:t>
        </w:r>
      </w:ins>
      <w:ins w:id="113" w:author="碧海蓝天" w:date="2021-08-17T17:29:00Z">
        <w:r>
          <w:rPr>
            <w:rFonts w:hint="eastAsia"/>
            <w:spacing w:val="-1"/>
            <w:sz w:val="24"/>
            <w:lang w:val="en-US" w:eastAsia="zh-CN"/>
          </w:rPr>
          <w:t>利用</w:t>
        </w:r>
      </w:ins>
      <w:ins w:id="114" w:author="碧海蓝天" w:date="2021-08-17T17:29:01Z">
        <w:r>
          <w:rPr>
            <w:rFonts w:hint="eastAsia"/>
            <w:spacing w:val="-1"/>
            <w:sz w:val="24"/>
            <w:lang w:val="en-US" w:eastAsia="zh-CN"/>
          </w:rPr>
          <w:t>电子</w:t>
        </w:r>
      </w:ins>
      <w:ins w:id="115" w:author="碧海蓝天" w:date="2021-08-17T17:29:02Z">
        <w:r>
          <w:rPr>
            <w:rFonts w:hint="eastAsia"/>
            <w:spacing w:val="-1"/>
            <w:sz w:val="24"/>
            <w:lang w:val="en-US" w:eastAsia="zh-CN"/>
          </w:rPr>
          <w:t>档案</w:t>
        </w:r>
      </w:ins>
      <w:del w:id="116" w:author="碧海蓝天" w:date="2021-08-17T17:25:55Z">
        <w:r>
          <w:rPr>
            <w:spacing w:val="-1"/>
            <w:sz w:val="24"/>
          </w:rPr>
          <w:delText>需经本部门领导同意</w:delText>
        </w:r>
      </w:del>
      <w:r>
        <w:rPr>
          <w:spacing w:val="-1"/>
          <w:sz w:val="24"/>
        </w:rPr>
        <w:t>，</w:t>
      </w:r>
      <w:ins w:id="117" w:author="碧海蓝天" w:date="2021-08-17T17:29:07Z">
        <w:r>
          <w:rPr>
            <w:rFonts w:hint="eastAsia"/>
            <w:spacing w:val="-1"/>
            <w:sz w:val="24"/>
            <w:lang w:val="en-US" w:eastAsia="zh-CN"/>
          </w:rPr>
          <w:t>实体</w:t>
        </w:r>
      </w:ins>
      <w:ins w:id="118" w:author="碧海蓝天" w:date="2021-08-17T17:29:08Z">
        <w:r>
          <w:rPr>
            <w:rFonts w:hint="eastAsia"/>
            <w:spacing w:val="-1"/>
            <w:sz w:val="24"/>
            <w:lang w:val="en-US" w:eastAsia="zh-CN"/>
          </w:rPr>
          <w:t>借阅</w:t>
        </w:r>
      </w:ins>
      <w:del w:id="119" w:author="碧海蓝天" w:date="2021-08-17T17:29:10Z">
        <w:r>
          <w:rPr>
            <w:spacing w:val="-1"/>
            <w:sz w:val="24"/>
          </w:rPr>
          <w:delText>即</w:delText>
        </w:r>
      </w:del>
      <w:del w:id="120" w:author="碧海蓝天" w:date="2021-08-17T17:29:12Z">
        <w:r>
          <w:rPr>
            <w:spacing w:val="-1"/>
            <w:sz w:val="24"/>
          </w:rPr>
          <w:delText>可</w:delText>
        </w:r>
      </w:del>
      <w:ins w:id="121" w:author="碧海蓝天" w:date="2021-08-17T17:29:13Z">
        <w:r>
          <w:rPr>
            <w:rFonts w:hint="eastAsia"/>
            <w:spacing w:val="-1"/>
            <w:sz w:val="24"/>
            <w:lang w:val="en-US" w:eastAsia="zh-CN"/>
          </w:rPr>
          <w:t>需</w:t>
        </w:r>
      </w:ins>
      <w:r>
        <w:rPr>
          <w:spacing w:val="-1"/>
          <w:sz w:val="24"/>
        </w:rPr>
        <w:t>到档</w:t>
      </w:r>
      <w:r>
        <w:rPr>
          <w:sz w:val="24"/>
        </w:rPr>
        <w:t>案部门办理利用手续。</w:t>
      </w:r>
      <w:r>
        <w:rPr>
          <w:color w:val="FF0000"/>
          <w:sz w:val="24"/>
        </w:rPr>
        <w:t xml:space="preserve">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64" w:lineRule="auto"/>
        <w:ind w:left="218" w:right="114" w:firstLine="480"/>
        <w:jc w:val="both"/>
        <w:rPr>
          <w:sz w:val="24"/>
        </w:rPr>
      </w:pPr>
      <w:r>
        <w:rPr>
          <w:spacing w:val="-7"/>
          <w:sz w:val="24"/>
        </w:rPr>
        <w:t>公司员工因工作需要利</w:t>
      </w:r>
      <w:bookmarkStart w:id="13" w:name="_GoBack"/>
      <w:bookmarkEnd w:id="13"/>
      <w:r>
        <w:rPr>
          <w:spacing w:val="-7"/>
          <w:sz w:val="24"/>
        </w:rPr>
        <w:t xml:space="preserve">用会计或审计档案时，必须经业务主管部门负责人同意， </w:t>
      </w:r>
      <w:r>
        <w:rPr>
          <w:sz w:val="24"/>
        </w:rPr>
        <w:t xml:space="preserve">方可到档案部门办理利用手续。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64" w:lineRule="auto"/>
        <w:ind w:left="218" w:right="112" w:firstLine="480"/>
        <w:jc w:val="both"/>
        <w:rPr>
          <w:sz w:val="24"/>
        </w:rPr>
      </w:pPr>
      <w:r>
        <w:rPr>
          <w:spacing w:val="-10"/>
          <w:sz w:val="24"/>
        </w:rPr>
        <w:t>如需利用党委会、总经理办公会议记录，需经党委书记、总经理或党群工作部、</w:t>
      </w:r>
      <w:r>
        <w:rPr>
          <w:sz w:val="24"/>
        </w:rPr>
        <w:t xml:space="preserve">总经理工作部主任同意，且仅限在档案部门按指定范围内进行查阅，一律不外借。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5" w:firstLine="480"/>
        <w:jc w:val="both"/>
        <w:rPr>
          <w:sz w:val="24"/>
        </w:rPr>
      </w:pPr>
      <w:r>
        <w:rPr>
          <w:spacing w:val="-1"/>
          <w:sz w:val="24"/>
        </w:rPr>
        <w:t>非业务对口部门人员利用密级类档案，须严格控制使用范围，并经公司领导或</w:t>
      </w:r>
      <w:r>
        <w:rPr>
          <w:sz w:val="24"/>
        </w:rPr>
        <w:t xml:space="preserve">档案形成部门主管领导批准。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6" w:firstLine="480"/>
        <w:jc w:val="both"/>
        <w:rPr>
          <w:sz w:val="24"/>
        </w:rPr>
      </w:pPr>
      <w:r>
        <w:rPr>
          <w:spacing w:val="-1"/>
          <w:sz w:val="24"/>
        </w:rPr>
        <w:t>公司员工因工作需要跨全宗利用非工程档案，在按上述相应的要求审批后，还</w:t>
      </w:r>
      <w:r>
        <w:rPr>
          <w:spacing w:val="3"/>
          <w:sz w:val="24"/>
        </w:rPr>
        <w:t xml:space="preserve">需得到档案全宗所属单位的档案部门负责人的签署同意，方可到档案部门办理借阅手续。 </w:t>
      </w:r>
    </w:p>
    <w:p>
      <w:pPr>
        <w:pStyle w:val="13"/>
        <w:numPr>
          <w:ilvl w:val="2"/>
          <w:numId w:val="1"/>
        </w:numPr>
        <w:tabs>
          <w:tab w:val="left" w:pos="1129"/>
        </w:tabs>
        <w:spacing w:line="364" w:lineRule="auto"/>
        <w:ind w:left="218" w:right="237" w:firstLine="480"/>
        <w:jc w:val="both"/>
        <w:rPr>
          <w:sz w:val="24"/>
        </w:rPr>
      </w:pPr>
      <w:r>
        <w:rPr>
          <w:spacing w:val="-1"/>
          <w:sz w:val="24"/>
        </w:rPr>
        <w:t>因公外出需带档案时，一般档案可带复印件或副本，密级档案应通过保密手续</w:t>
      </w:r>
      <w:r>
        <w:rPr>
          <w:sz w:val="24"/>
        </w:rPr>
        <w:t xml:space="preserve">传递。 </w:t>
      </w:r>
    </w:p>
    <w:p>
      <w:pPr>
        <w:pStyle w:val="13"/>
        <w:numPr>
          <w:ilvl w:val="2"/>
          <w:numId w:val="1"/>
        </w:numPr>
        <w:tabs>
          <w:tab w:val="left" w:pos="1119"/>
        </w:tabs>
        <w:spacing w:line="306" w:lineRule="exact"/>
        <w:ind w:hanging="421"/>
        <w:jc w:val="both"/>
        <w:rPr>
          <w:sz w:val="24"/>
        </w:rPr>
      </w:pPr>
      <w:r>
        <w:rPr>
          <w:sz w:val="24"/>
        </w:rPr>
        <w:t xml:space="preserve">凡属下列情况之一者，应立即将档案归还档案部门。 </w:t>
      </w:r>
    </w:p>
    <w:p>
      <w:pPr>
        <w:pStyle w:val="13"/>
        <w:numPr>
          <w:ilvl w:val="3"/>
          <w:numId w:val="1"/>
        </w:numPr>
        <w:tabs>
          <w:tab w:val="left" w:pos="1359"/>
        </w:tabs>
        <w:spacing w:before="154"/>
        <w:ind w:hanging="661"/>
        <w:jc w:val="both"/>
        <w:rPr>
          <w:sz w:val="24"/>
        </w:rPr>
      </w:pPr>
      <w:r>
        <w:rPr>
          <w:sz w:val="24"/>
        </w:rPr>
        <w:t xml:space="preserve">因工作调动、退（离）休、退（离）职等。 </w:t>
      </w:r>
    </w:p>
    <w:p>
      <w:pPr>
        <w:pStyle w:val="13"/>
        <w:numPr>
          <w:ilvl w:val="3"/>
          <w:numId w:val="1"/>
        </w:numPr>
        <w:tabs>
          <w:tab w:val="left" w:pos="1359"/>
        </w:tabs>
        <w:spacing w:before="158"/>
        <w:ind w:hanging="661"/>
        <w:jc w:val="both"/>
        <w:rPr>
          <w:sz w:val="24"/>
        </w:rPr>
      </w:pPr>
      <w:r>
        <w:rPr>
          <w:sz w:val="24"/>
        </w:rPr>
        <w:t xml:space="preserve">因事外出、请假超过一周者。 </w:t>
      </w:r>
    </w:p>
    <w:p>
      <w:pPr>
        <w:pStyle w:val="13"/>
        <w:numPr>
          <w:ilvl w:val="3"/>
          <w:numId w:val="1"/>
        </w:numPr>
        <w:tabs>
          <w:tab w:val="left" w:pos="1359"/>
        </w:tabs>
        <w:spacing w:before="161" w:line="362" w:lineRule="auto"/>
        <w:ind w:left="701" w:right="4925" w:hanging="3"/>
        <w:rPr>
          <w:b/>
          <w:sz w:val="24"/>
        </w:rPr>
      </w:pPr>
      <w:r>
        <w:rPr>
          <w:sz w:val="24"/>
        </w:rPr>
        <w:t>档案部门因工作需要收回时。</w:t>
      </w:r>
      <w:bookmarkStart w:id="7" w:name="_bookmark7"/>
      <w:bookmarkEnd w:id="7"/>
      <w:r>
        <w:rPr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8"/>
          <w:sz w:val="24"/>
        </w:rPr>
        <w:t xml:space="preserve"> 非公司员工利用档案要求</w:t>
      </w:r>
      <w:r>
        <w:rPr>
          <w:b/>
          <w:spacing w:val="-8"/>
          <w:w w:val="99"/>
          <w:sz w:val="24"/>
        </w:rPr>
        <w:t xml:space="preserve"> </w:t>
      </w:r>
    </w:p>
    <w:p>
      <w:pPr>
        <w:spacing w:line="362" w:lineRule="auto"/>
        <w:rPr>
          <w:sz w:val="24"/>
        </w:rPr>
        <w:sectPr>
          <w:pgSz w:w="11910" w:h="16840"/>
          <w:pgMar w:top="1360" w:right="1180" w:bottom="1040" w:left="1200" w:header="0" w:footer="853" w:gutter="0"/>
          <w:cols w:space="720" w:num="1"/>
        </w:sectPr>
      </w:pPr>
    </w:p>
    <w:p>
      <w:pPr>
        <w:pStyle w:val="13"/>
        <w:numPr>
          <w:ilvl w:val="1"/>
          <w:numId w:val="2"/>
        </w:numPr>
        <w:tabs>
          <w:tab w:val="left" w:pos="1129"/>
        </w:tabs>
        <w:spacing w:before="43" w:line="364" w:lineRule="auto"/>
        <w:ind w:right="227" w:firstLine="480"/>
        <w:jc w:val="both"/>
        <w:rPr>
          <w:sz w:val="24"/>
        </w:rPr>
      </w:pPr>
      <w:r>
        <w:rPr>
          <w:sz w:val="24"/>
        </w:rPr>
        <w:t>参与雅砻江流域水电工程建设的各参建单位，确因工作需要利用相应的工程档</w:t>
      </w:r>
      <w:r>
        <w:rPr>
          <w:spacing w:val="-5"/>
          <w:sz w:val="24"/>
        </w:rPr>
        <w:t>案，必须持单位介绍信和个人身份证，填写《档案利用申请单》，经公司相应的分管领</w:t>
      </w:r>
      <w:r>
        <w:rPr>
          <w:spacing w:val="-8"/>
          <w:sz w:val="24"/>
        </w:rPr>
        <w:t xml:space="preserve">导或档案形成部门的分管领导批准后，方可到相应的档案部门阅览室利用被允许查阅范围内的档案。 </w:t>
      </w:r>
    </w:p>
    <w:p>
      <w:pPr>
        <w:pStyle w:val="13"/>
        <w:numPr>
          <w:ilvl w:val="1"/>
          <w:numId w:val="2"/>
        </w:numPr>
        <w:tabs>
          <w:tab w:val="left" w:pos="1129"/>
        </w:tabs>
        <w:spacing w:line="364" w:lineRule="auto"/>
        <w:ind w:right="234" w:firstLine="480"/>
        <w:jc w:val="both"/>
        <w:rPr>
          <w:sz w:val="24"/>
        </w:rPr>
      </w:pPr>
      <w:r>
        <w:rPr>
          <w:spacing w:val="-1"/>
          <w:sz w:val="24"/>
        </w:rPr>
        <w:t>政府有关部门、司法部门依法执行公务的人员需要查阅公司档案，必须持单位</w:t>
      </w:r>
      <w:r>
        <w:rPr>
          <w:spacing w:val="-5"/>
          <w:sz w:val="24"/>
        </w:rPr>
        <w:t>介绍信和个人身份证，与公司总经理工作部或管理局或电厂办公室联系，并填写《档案</w:t>
      </w:r>
      <w:r>
        <w:rPr>
          <w:spacing w:val="-12"/>
          <w:sz w:val="24"/>
        </w:rPr>
        <w:t>利用申请单》，经公司或管理局或电厂领导同意后，方可到相应的档案部门阅览室利用</w:t>
      </w:r>
      <w:r>
        <w:rPr>
          <w:sz w:val="24"/>
        </w:rPr>
        <w:t xml:space="preserve">被允许查阅范围内的档案。 </w:t>
      </w:r>
    </w:p>
    <w:p>
      <w:pPr>
        <w:pStyle w:val="13"/>
        <w:numPr>
          <w:ilvl w:val="1"/>
          <w:numId w:val="2"/>
        </w:numPr>
        <w:tabs>
          <w:tab w:val="left" w:pos="1129"/>
        </w:tabs>
        <w:spacing w:line="364" w:lineRule="auto"/>
        <w:ind w:right="235" w:firstLine="480"/>
        <w:jc w:val="both"/>
        <w:rPr>
          <w:sz w:val="24"/>
        </w:rPr>
      </w:pPr>
      <w:r>
        <w:rPr>
          <w:spacing w:val="-1"/>
          <w:sz w:val="24"/>
        </w:rPr>
        <w:t>非公司员工需要复制或摘抄或下载打印档案的，须经公司分管领导或档案形成</w:t>
      </w:r>
      <w:r>
        <w:rPr>
          <w:spacing w:val="-5"/>
          <w:sz w:val="24"/>
        </w:rPr>
        <w:t>部门的分管领导批准，并办理复制或摘抄或下载打印档案登记手续。如需要，档案复制</w:t>
      </w:r>
      <w:r>
        <w:rPr>
          <w:sz w:val="24"/>
        </w:rPr>
        <w:t xml:space="preserve">件可加盖档案管理部门章。 </w:t>
      </w:r>
    </w:p>
    <w:p>
      <w:pPr>
        <w:pStyle w:val="3"/>
        <w:numPr>
          <w:ilvl w:val="0"/>
          <w:numId w:val="3"/>
        </w:numPr>
        <w:tabs>
          <w:tab w:val="left" w:pos="884"/>
        </w:tabs>
        <w:spacing w:line="307" w:lineRule="exact"/>
        <w:jc w:val="both"/>
      </w:pPr>
      <w:bookmarkStart w:id="8" w:name="_bookmark8"/>
      <w:bookmarkEnd w:id="8"/>
      <w:r>
        <w:t>公司员工利用档案的方式</w:t>
      </w:r>
      <w:r>
        <w:rPr>
          <w:w w:val="99"/>
        </w:rPr>
        <w:t xml:space="preserve"> </w:t>
      </w:r>
    </w:p>
    <w:p>
      <w:pPr>
        <w:pStyle w:val="13"/>
        <w:numPr>
          <w:ilvl w:val="1"/>
          <w:numId w:val="3"/>
        </w:numPr>
        <w:tabs>
          <w:tab w:val="left" w:pos="1119"/>
        </w:tabs>
        <w:spacing w:before="201"/>
        <w:ind w:left="1118" w:hanging="421"/>
        <w:rPr>
          <w:sz w:val="24"/>
        </w:rPr>
      </w:pPr>
      <w:r>
        <w:rPr>
          <w:sz w:val="24"/>
        </w:rPr>
        <w:t>公司员工需要利用档案时</w:t>
      </w:r>
      <w:r>
        <w:rPr>
          <w:spacing w:val="-48"/>
          <w:sz w:val="24"/>
        </w:rPr>
        <w:t>，</w:t>
      </w:r>
      <w:r>
        <w:rPr>
          <w:sz w:val="24"/>
        </w:rPr>
        <w:t>可以登录公司门户网</w:t>
      </w:r>
      <w:r>
        <w:rPr>
          <w:spacing w:val="-48"/>
          <w:sz w:val="24"/>
        </w:rPr>
        <w:t>，</w:t>
      </w:r>
      <w:r>
        <w:rPr>
          <w:sz w:val="24"/>
        </w:rPr>
        <w:t>然后点击左下角的</w:t>
      </w:r>
      <w:r>
        <w:rPr>
          <w:spacing w:val="-47"/>
          <w:sz w:val="24"/>
        </w:rPr>
        <w:t xml:space="preserve"> </w:t>
      </w:r>
      <w:r>
        <w:rPr>
          <w:sz w:val="24"/>
        </w:rPr>
        <w:t>“</w:t>
      </w:r>
      <w:r>
        <w:rPr>
          <w:spacing w:val="4"/>
          <w:sz w:val="24"/>
        </w:rPr>
        <w:t xml:space="preserve"> </w:t>
      </w:r>
      <w:r>
        <w:rPr>
          <w:spacing w:val="4"/>
          <w:position w:val="3"/>
          <w:sz w:val="24"/>
          <w:lang w:val="en-US" w:bidi="ar-SA"/>
        </w:rPr>
        <w:drawing>
          <wp:inline distT="0" distB="0" distL="0" distR="0">
            <wp:extent cx="237490" cy="295275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64" cy="29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spacing w:val="4"/>
          <w:sz w:val="24"/>
        </w:rPr>
        <w:t xml:space="preserve"> </w:t>
      </w:r>
      <w:r>
        <w:rPr>
          <w:rFonts w:ascii="Times New Roman" w:hAnsi="Times New Roman" w:eastAsia="Times New Roman"/>
          <w:spacing w:val="9"/>
          <w:sz w:val="24"/>
        </w:rPr>
        <w:t xml:space="preserve"> </w:t>
      </w:r>
      <w:r>
        <w:rPr>
          <w:sz w:val="24"/>
        </w:rPr>
        <w:t>”</w:t>
      </w:r>
    </w:p>
    <w:p>
      <w:pPr>
        <w:pStyle w:val="4"/>
        <w:spacing w:before="163" w:line="364" w:lineRule="auto"/>
        <w:ind w:right="173"/>
      </w:pPr>
      <w:r>
        <w:t xml:space="preserve">进入公司档案管理信息系统平台，通过模糊检索、普通检索或跨库检索，查找出想利用档案的条目，然后发起利用流程，通过审批后，完成在线或实体档案借阅。 </w:t>
      </w:r>
    </w:p>
    <w:p>
      <w:pPr>
        <w:pStyle w:val="13"/>
        <w:numPr>
          <w:ilvl w:val="2"/>
          <w:numId w:val="3"/>
        </w:numPr>
        <w:tabs>
          <w:tab w:val="left" w:pos="1359"/>
        </w:tabs>
        <w:spacing w:line="304" w:lineRule="auto"/>
        <w:ind w:right="232" w:firstLine="480"/>
        <w:jc w:val="both"/>
        <w:rPr>
          <w:sz w:val="24"/>
        </w:rPr>
      </w:pPr>
      <w:r>
        <w:rPr>
          <w:lang w:val="en-US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5921375</wp:posOffset>
            </wp:positionH>
            <wp:positionV relativeFrom="paragraph">
              <wp:posOffset>125095</wp:posOffset>
            </wp:positionV>
            <wp:extent cx="207645" cy="20193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通过模糊检索查找条目时</w:t>
      </w:r>
      <w:r>
        <w:rPr>
          <w:spacing w:val="-2"/>
          <w:sz w:val="24"/>
        </w:rPr>
        <w:t>，</w:t>
      </w:r>
      <w:r>
        <w:rPr>
          <w:sz w:val="24"/>
        </w:rPr>
        <w:t>点击条目后</w:t>
      </w:r>
      <w:r>
        <w:rPr>
          <w:spacing w:val="-3"/>
          <w:sz w:val="24"/>
        </w:rPr>
        <w:t>面</w:t>
      </w:r>
      <w:r>
        <w:rPr>
          <w:spacing w:val="-1"/>
          <w:sz w:val="24"/>
        </w:rPr>
        <w:t>“</w:t>
      </w:r>
      <w:r>
        <w:rPr>
          <w:spacing w:val="-1"/>
          <w:sz w:val="24"/>
          <w:lang w:val="en-US" w:bidi="ar-SA"/>
        </w:rPr>
        <w:drawing>
          <wp:inline distT="0" distB="0" distL="0" distR="0">
            <wp:extent cx="949325" cy="327660"/>
            <wp:effectExtent l="0" t="0" r="0" b="0"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</w:rPr>
        <w:t>”的</w:t>
      </w:r>
      <w:r>
        <w:rPr>
          <w:sz w:val="24"/>
        </w:rPr>
        <w:t xml:space="preserve">“  </w:t>
      </w:r>
      <w:r>
        <w:rPr>
          <w:spacing w:val="-31"/>
          <w:sz w:val="24"/>
        </w:rPr>
        <w:t xml:space="preserve"> </w:t>
      </w:r>
      <w:r>
        <w:rPr>
          <w:spacing w:val="-120"/>
          <w:sz w:val="24"/>
        </w:rPr>
        <w:t>”</w:t>
      </w:r>
      <w:r>
        <w:rPr>
          <w:spacing w:val="-3"/>
          <w:sz w:val="24"/>
        </w:rPr>
        <w:t>，</w:t>
      </w:r>
      <w:r>
        <w:rPr>
          <w:sz w:val="24"/>
        </w:rPr>
        <w:t>将</w:t>
      </w:r>
      <w:r>
        <w:rPr>
          <w:spacing w:val="-12"/>
          <w:sz w:val="24"/>
        </w:rPr>
        <w:t>需</w:t>
      </w:r>
      <w:r>
        <w:rPr>
          <w:spacing w:val="-1"/>
          <w:sz w:val="24"/>
        </w:rPr>
        <w:t>要利用的条目加入赋权列表</w:t>
      </w:r>
      <w:r>
        <w:rPr>
          <w:sz w:val="24"/>
        </w:rPr>
        <w:t>（</w:t>
      </w:r>
      <w:r>
        <w:rPr>
          <w:spacing w:val="-9"/>
          <w:sz w:val="24"/>
        </w:rPr>
        <w:t xml:space="preserve">一次可以添加 </w:t>
      </w:r>
      <w:r>
        <w:rPr>
          <w:sz w:val="24"/>
        </w:rPr>
        <w:t>30</w:t>
      </w:r>
      <w:r>
        <w:rPr>
          <w:spacing w:val="-15"/>
          <w:sz w:val="24"/>
        </w:rPr>
        <w:t xml:space="preserve"> 条，下同</w:t>
      </w:r>
      <w:r>
        <w:rPr>
          <w:spacing w:val="-120"/>
          <w:sz w:val="24"/>
        </w:rPr>
        <w:t>）</w:t>
      </w:r>
      <w:r>
        <w:rPr>
          <w:spacing w:val="-6"/>
          <w:sz w:val="24"/>
        </w:rPr>
        <w:t>。添加完成后，点击模糊检索</w:t>
      </w:r>
    </w:p>
    <w:p>
      <w:pPr>
        <w:pStyle w:val="4"/>
        <w:tabs>
          <w:tab w:val="left" w:pos="4527"/>
          <w:tab w:val="left" w:pos="9052"/>
        </w:tabs>
        <w:spacing w:before="88" w:line="304" w:lineRule="auto"/>
        <w:ind w:right="232"/>
      </w:pPr>
      <w:r>
        <w:rPr>
          <w:lang w:val="en-US" w:bidi="ar-SA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185420</wp:posOffset>
            </wp:positionV>
            <wp:extent cx="626110" cy="198120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6031865</wp:posOffset>
            </wp:positionH>
            <wp:positionV relativeFrom="paragraph">
              <wp:posOffset>208280</wp:posOffset>
            </wp:positionV>
            <wp:extent cx="476885" cy="17462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17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bidi="ar-SA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6084570</wp:posOffset>
            </wp:positionH>
            <wp:positionV relativeFrom="paragraph">
              <wp:posOffset>597535</wp:posOffset>
            </wp:positionV>
            <wp:extent cx="423545" cy="207645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页</w:t>
      </w:r>
      <w:r>
        <w:t>面上方</w:t>
      </w:r>
      <w:r>
        <w:rPr>
          <w:spacing w:val="-63"/>
        </w:rPr>
        <w:t>的</w:t>
      </w:r>
      <w:r>
        <w:t>“</w:t>
      </w:r>
      <w:r>
        <w:rPr>
          <w:spacing w:val="-1"/>
          <w:lang w:val="en-US" w:bidi="ar-SA"/>
        </w:rPr>
        <w:drawing>
          <wp:inline distT="0" distB="0" distL="0" distR="0">
            <wp:extent cx="627380" cy="327660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4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2"/>
        </w:rPr>
        <w:t>”，</w:t>
      </w:r>
      <w:r>
        <w:t>进</w:t>
      </w:r>
      <w:r>
        <w:rPr>
          <w:spacing w:val="-63"/>
        </w:rPr>
        <w:t>入</w:t>
      </w:r>
      <w:r>
        <w:t>“</w:t>
      </w:r>
      <w:r>
        <w:tab/>
      </w:r>
      <w:r>
        <w:rPr>
          <w:spacing w:val="-120"/>
        </w:rPr>
        <w:t>”</w:t>
      </w:r>
      <w:r>
        <w:rPr>
          <w:spacing w:val="-63"/>
        </w:rPr>
        <w:t>。</w:t>
      </w:r>
      <w:r>
        <w:t>确认所要利用的文件清单</w:t>
      </w:r>
      <w:r>
        <w:rPr>
          <w:spacing w:val="-63"/>
        </w:rPr>
        <w:t>，</w:t>
      </w:r>
      <w:r>
        <w:t>点</w:t>
      </w:r>
      <w:r>
        <w:rPr>
          <w:spacing w:val="-63"/>
        </w:rPr>
        <w:t>击</w:t>
      </w:r>
      <w:r>
        <w:t>“</w:t>
      </w:r>
      <w:r>
        <w:tab/>
      </w:r>
      <w:r>
        <w:rPr>
          <w:spacing w:val="-18"/>
        </w:rPr>
        <w:t xml:space="preserve">” </w:t>
      </w:r>
      <w:r>
        <w:rPr>
          <w:spacing w:val="-1"/>
        </w:rPr>
        <w:t>进</w:t>
      </w:r>
      <w:r>
        <w:rPr>
          <w:spacing w:val="-118"/>
        </w:rPr>
        <w:t>入</w:t>
      </w:r>
      <w:r>
        <w:rPr>
          <w:spacing w:val="-1"/>
        </w:rPr>
        <w:t>“</w:t>
      </w:r>
      <w:r>
        <w:t>临时赋权申请单</w:t>
      </w:r>
      <w:r>
        <w:rPr>
          <w:spacing w:val="-116"/>
        </w:rPr>
        <w:t>”</w:t>
      </w:r>
      <w:r>
        <w:t>点击相关选项后</w:t>
      </w:r>
      <w:r>
        <w:rPr>
          <w:spacing w:val="-118"/>
        </w:rPr>
        <w:t>，</w:t>
      </w:r>
      <w:r>
        <w:t>所选清单状态自动变</w:t>
      </w:r>
      <w:r>
        <w:rPr>
          <w:spacing w:val="-118"/>
        </w:rPr>
        <w:t>为</w:t>
      </w:r>
      <w:r>
        <w:t>“</w:t>
      </w:r>
      <w:r>
        <w:rPr>
          <w:spacing w:val="-2"/>
          <w:lang w:val="en-US" w:bidi="ar-SA"/>
        </w:rPr>
        <w:drawing>
          <wp:inline distT="0" distB="0" distL="0" distR="0">
            <wp:extent cx="216535" cy="278130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8"/>
        </w:rPr>
        <w:t>”</w:t>
      </w:r>
      <w:r>
        <w:t>时</w:t>
      </w:r>
      <w:r>
        <w:rPr>
          <w:spacing w:val="-118"/>
        </w:rPr>
        <w:t>，</w:t>
      </w:r>
      <w:r>
        <w:t>点</w:t>
      </w:r>
      <w:r>
        <w:rPr>
          <w:spacing w:val="-118"/>
        </w:rPr>
        <w:t>击</w:t>
      </w:r>
      <w:r>
        <w:t>“</w:t>
      </w:r>
      <w:r>
        <w:tab/>
      </w:r>
      <w:r>
        <w:rPr>
          <w:spacing w:val="-18"/>
        </w:rPr>
        <w:t>”</w:t>
      </w:r>
    </w:p>
    <w:p>
      <w:pPr>
        <w:pStyle w:val="4"/>
        <w:spacing w:before="61" w:line="340" w:lineRule="auto"/>
        <w:ind w:right="232"/>
        <w:jc w:val="both"/>
      </w:pPr>
      <w:r>
        <w:rPr>
          <w:lang w:val="en-US"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5254625</wp:posOffset>
            </wp:positionH>
            <wp:positionV relativeFrom="paragraph">
              <wp:posOffset>1018540</wp:posOffset>
            </wp:positionV>
            <wp:extent cx="579120" cy="182880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18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键，发起利用流程。流程发起后可以在门户的流程中心跟踪流程进度，流程经审批完成</w:t>
      </w:r>
      <w:r>
        <w:rPr>
          <w:spacing w:val="-1"/>
        </w:rPr>
        <w:t>后</w:t>
      </w:r>
      <w:r>
        <w:rPr>
          <w:spacing w:val="-8"/>
        </w:rPr>
        <w:t>，</w:t>
      </w:r>
      <w:r>
        <w:t>用户就可以在档案管理信息系统</w:t>
      </w:r>
      <w:r>
        <w:rPr>
          <w:spacing w:val="-8"/>
        </w:rPr>
        <w:t>的</w:t>
      </w:r>
      <w:r>
        <w:t>“我的赋权</w:t>
      </w:r>
      <w:r>
        <w:rPr>
          <w:spacing w:val="-8"/>
        </w:rPr>
        <w:t>”</w:t>
      </w:r>
      <w:r>
        <w:rPr>
          <w:spacing w:val="-8"/>
          <w:lang w:val="en-US" w:bidi="ar-SA"/>
        </w:rPr>
        <w:drawing>
          <wp:inline distT="0" distB="0" distL="0" distR="0">
            <wp:extent cx="293370" cy="249555"/>
            <wp:effectExtent l="0" t="0" r="0" b="0"/>
            <wp:docPr id="3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4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中查看其申请的电子文件</w:t>
      </w:r>
      <w:r>
        <w:rPr>
          <w:spacing w:val="-10"/>
        </w:rPr>
        <w:t>，</w:t>
      </w:r>
      <w:r>
        <w:rPr>
          <w:spacing w:val="-12"/>
        </w:rPr>
        <w:t>或</w:t>
      </w:r>
      <w:r>
        <w:t xml:space="preserve">去档案室查看实体档案。 </w:t>
      </w:r>
    </w:p>
    <w:p>
      <w:pPr>
        <w:pStyle w:val="13"/>
        <w:numPr>
          <w:ilvl w:val="2"/>
          <w:numId w:val="3"/>
        </w:numPr>
        <w:tabs>
          <w:tab w:val="left" w:pos="1350"/>
        </w:tabs>
        <w:spacing w:before="145" w:line="355" w:lineRule="auto"/>
        <w:ind w:right="232" w:firstLine="470"/>
        <w:jc w:val="both"/>
        <w:rPr>
          <w:sz w:val="24"/>
        </w:rPr>
      </w:pPr>
      <w:r>
        <w:rPr>
          <w:spacing w:val="-11"/>
          <w:sz w:val="24"/>
        </w:rPr>
        <w:t>通过普通检索查找条目时，页面左侧为全宗对应项的“        ”，选择所检</w:t>
      </w:r>
      <w:r>
        <w:rPr>
          <w:spacing w:val="-6"/>
          <w:sz w:val="24"/>
        </w:rPr>
        <w:t>索文件的目录树，选择下拉菜单的公司档案分类模块，点击档案类型模块会自动出现案</w:t>
      </w:r>
      <w:r>
        <w:rPr>
          <w:spacing w:val="2"/>
          <w:sz w:val="24"/>
        </w:rPr>
        <w:t>卷级和</w:t>
      </w:r>
      <w:r>
        <w:rPr>
          <w:spacing w:val="4"/>
          <w:sz w:val="24"/>
        </w:rPr>
        <w:t>文</w:t>
      </w:r>
      <w:r>
        <w:rPr>
          <w:spacing w:val="2"/>
          <w:sz w:val="24"/>
        </w:rPr>
        <w:t>件级选</w:t>
      </w:r>
      <w:r>
        <w:rPr>
          <w:spacing w:val="4"/>
          <w:sz w:val="24"/>
        </w:rPr>
        <w:t>项</w:t>
      </w:r>
      <w:r>
        <w:rPr>
          <w:spacing w:val="6"/>
          <w:sz w:val="24"/>
        </w:rPr>
        <w:t>“</w:t>
      </w:r>
      <w:r>
        <w:rPr>
          <w:spacing w:val="6"/>
          <w:position w:val="4"/>
          <w:sz w:val="24"/>
          <w:lang w:val="en-US" w:bidi="ar-SA"/>
        </w:rPr>
        <w:drawing>
          <wp:inline distT="0" distB="0" distL="0" distR="0">
            <wp:extent cx="742315" cy="159385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1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8"/>
          <w:sz w:val="24"/>
        </w:rPr>
        <w:t>”</w:t>
      </w:r>
      <w:r>
        <w:rPr>
          <w:spacing w:val="2"/>
          <w:sz w:val="24"/>
        </w:rPr>
        <w:t>，选择</w:t>
      </w:r>
      <w:r>
        <w:rPr>
          <w:spacing w:val="4"/>
          <w:sz w:val="24"/>
        </w:rPr>
        <w:t>其</w:t>
      </w:r>
      <w:r>
        <w:rPr>
          <w:spacing w:val="2"/>
          <w:sz w:val="24"/>
        </w:rPr>
        <w:t>中一项</w:t>
      </w:r>
      <w:r>
        <w:rPr>
          <w:spacing w:val="4"/>
          <w:sz w:val="24"/>
        </w:rPr>
        <w:t>进行模</w:t>
      </w:r>
      <w:r>
        <w:rPr>
          <w:spacing w:val="2"/>
          <w:sz w:val="24"/>
        </w:rPr>
        <w:t>糊检索。</w:t>
      </w:r>
      <w:r>
        <w:rPr>
          <w:spacing w:val="4"/>
          <w:sz w:val="24"/>
        </w:rPr>
        <w:t>选</w:t>
      </w:r>
      <w:r>
        <w:rPr>
          <w:spacing w:val="2"/>
          <w:sz w:val="24"/>
        </w:rPr>
        <w:t>中查</w:t>
      </w:r>
      <w:r>
        <w:rPr>
          <w:spacing w:val="7"/>
          <w:sz w:val="24"/>
        </w:rPr>
        <w:t>找</w:t>
      </w:r>
      <w:r>
        <w:rPr>
          <w:spacing w:val="2"/>
          <w:sz w:val="24"/>
        </w:rPr>
        <w:t>的</w:t>
      </w:r>
      <w:r>
        <w:rPr>
          <w:spacing w:val="4"/>
          <w:sz w:val="24"/>
        </w:rPr>
        <w:t>条</w:t>
      </w:r>
      <w:r>
        <w:rPr>
          <w:spacing w:val="2"/>
          <w:sz w:val="24"/>
        </w:rPr>
        <w:t>目（</w:t>
      </w:r>
      <w:r>
        <w:rPr>
          <w:sz w:val="24"/>
        </w:rPr>
        <w:t>选中为紫色</w:t>
      </w:r>
      <w:r>
        <w:rPr>
          <w:spacing w:val="-86"/>
          <w:sz w:val="24"/>
        </w:rPr>
        <w:t>），</w:t>
      </w:r>
      <w:r>
        <w:rPr>
          <w:sz w:val="24"/>
        </w:rPr>
        <w:t>点击表</w:t>
      </w:r>
      <w:r>
        <w:rPr>
          <w:spacing w:val="-51"/>
          <w:sz w:val="24"/>
        </w:rPr>
        <w:t>头</w:t>
      </w:r>
      <w:r>
        <w:rPr>
          <w:sz w:val="24"/>
        </w:rPr>
        <w:t>“</w:t>
      </w:r>
      <w:r>
        <w:rPr>
          <w:spacing w:val="-89"/>
          <w:sz w:val="24"/>
        </w:rPr>
        <w:t xml:space="preserve"> </w:t>
      </w:r>
      <w:r>
        <w:rPr>
          <w:spacing w:val="-89"/>
          <w:sz w:val="24"/>
          <w:lang w:val="en-US" w:bidi="ar-SA"/>
        </w:rPr>
        <w:drawing>
          <wp:inline distT="0" distB="0" distL="0" distR="0">
            <wp:extent cx="544830" cy="191770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85" cy="1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1"/>
          <w:sz w:val="24"/>
        </w:rPr>
        <w:t>”</w:t>
      </w:r>
      <w:r>
        <w:rPr>
          <w:sz w:val="24"/>
        </w:rPr>
        <w:t>添加赋权条目</w:t>
      </w:r>
      <w:r>
        <w:rPr>
          <w:spacing w:val="-50"/>
          <w:sz w:val="24"/>
        </w:rPr>
        <w:t>，</w:t>
      </w:r>
      <w:r>
        <w:rPr>
          <w:sz w:val="24"/>
        </w:rPr>
        <w:t>再点</w:t>
      </w:r>
      <w:r>
        <w:rPr>
          <w:spacing w:val="-51"/>
          <w:sz w:val="24"/>
        </w:rPr>
        <w:t>击</w:t>
      </w:r>
      <w:r>
        <w:rPr>
          <w:sz w:val="24"/>
        </w:rPr>
        <w:t>“</w:t>
      </w:r>
      <w:r>
        <w:rPr>
          <w:spacing w:val="-98"/>
          <w:sz w:val="24"/>
        </w:rPr>
        <w:t xml:space="preserve"> </w:t>
      </w:r>
      <w:r>
        <w:rPr>
          <w:spacing w:val="-98"/>
          <w:sz w:val="24"/>
          <w:lang w:val="en-US" w:bidi="ar-SA"/>
        </w:rPr>
        <w:drawing>
          <wp:inline distT="0" distB="0" distL="0" distR="0">
            <wp:extent cx="545465" cy="191770"/>
            <wp:effectExtent l="0" t="0" r="0" b="0"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77" cy="1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1"/>
          <w:sz w:val="24"/>
        </w:rPr>
        <w:t>”</w:t>
      </w:r>
      <w:r>
        <w:rPr>
          <w:sz w:val="24"/>
        </w:rPr>
        <w:t>进</w:t>
      </w:r>
      <w:r>
        <w:rPr>
          <w:spacing w:val="-51"/>
          <w:sz w:val="24"/>
        </w:rPr>
        <w:t>入</w:t>
      </w:r>
      <w:r>
        <w:rPr>
          <w:spacing w:val="-5"/>
          <w:sz w:val="24"/>
        </w:rPr>
        <w:t>“</w:t>
      </w:r>
      <w:r>
        <w:rPr>
          <w:spacing w:val="-5"/>
          <w:sz w:val="24"/>
          <w:lang w:val="en-US" w:bidi="ar-SA"/>
        </w:rPr>
        <w:drawing>
          <wp:inline distT="0" distB="0" distL="0" distR="0">
            <wp:extent cx="626110" cy="197485"/>
            <wp:effectExtent l="0" t="0" r="0" b="0"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44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3"/>
          <w:sz w:val="24"/>
        </w:rPr>
        <w:t>”，</w:t>
      </w:r>
      <w:r>
        <w:rPr>
          <w:spacing w:val="-118"/>
          <w:sz w:val="24"/>
        </w:rPr>
        <w:t xml:space="preserve"> </w:t>
      </w:r>
      <w:r>
        <w:rPr>
          <w:sz w:val="24"/>
        </w:rPr>
        <w:t>确认需赋权项，发起流程（</w:t>
      </w:r>
      <w:r>
        <w:rPr>
          <w:spacing w:val="-10"/>
          <w:sz w:val="24"/>
        </w:rPr>
        <w:t xml:space="preserve">后面操作同 </w:t>
      </w:r>
      <w:r>
        <w:rPr>
          <w:sz w:val="24"/>
        </w:rPr>
        <w:t>9.1.1</w:t>
      </w:r>
      <w:r>
        <w:rPr>
          <w:spacing w:val="-120"/>
          <w:sz w:val="24"/>
        </w:rPr>
        <w:t>）</w:t>
      </w:r>
      <w:r>
        <w:rPr>
          <w:sz w:val="24"/>
        </w:rPr>
        <w:t xml:space="preserve">。 </w:t>
      </w:r>
    </w:p>
    <w:p>
      <w:pPr>
        <w:spacing w:line="355" w:lineRule="auto"/>
        <w:jc w:val="both"/>
        <w:rPr>
          <w:sz w:val="24"/>
        </w:rPr>
        <w:sectPr>
          <w:pgSz w:w="11910" w:h="16840"/>
          <w:pgMar w:top="1360" w:right="1180" w:bottom="1040" w:left="1200" w:header="0" w:footer="853" w:gutter="0"/>
          <w:cols w:space="720" w:num="1"/>
        </w:sectPr>
      </w:pPr>
    </w:p>
    <w:p>
      <w:pPr>
        <w:pStyle w:val="13"/>
        <w:numPr>
          <w:ilvl w:val="2"/>
          <w:numId w:val="3"/>
        </w:numPr>
        <w:tabs>
          <w:tab w:val="left" w:pos="1291"/>
        </w:tabs>
        <w:spacing w:before="43" w:line="362" w:lineRule="auto"/>
        <w:ind w:left="689" w:right="114" w:firstLine="0"/>
        <w:rPr>
          <w:sz w:val="24"/>
        </w:rPr>
      </w:pPr>
      <w:r>
        <w:rPr>
          <w:spacing w:val="-17"/>
          <w:sz w:val="24"/>
        </w:rPr>
        <w:t>跨库检索，主要适用于需利用非本单位所有的档案，即需要跨单位利用档案。</w:t>
      </w:r>
      <w:r>
        <w:rPr>
          <w:spacing w:val="-111"/>
          <w:sz w:val="24"/>
        </w:rPr>
        <w:t xml:space="preserve"> </w:t>
      </w:r>
      <w:r>
        <w:rPr>
          <w:spacing w:val="-7"/>
          <w:sz w:val="24"/>
        </w:rPr>
        <w:t>进入“跨库检索”时，需按案卷级和文件级分别检索，并需选定相应档案模块。检</w:t>
      </w:r>
    </w:p>
    <w:p>
      <w:pPr>
        <w:pStyle w:val="4"/>
        <w:spacing w:before="4"/>
      </w:pPr>
      <w:r>
        <w:t xml:space="preserve">索后加入利用的流程同普通检索。 </w:t>
      </w:r>
    </w:p>
    <w:p>
      <w:pPr>
        <w:pStyle w:val="13"/>
        <w:numPr>
          <w:ilvl w:val="1"/>
          <w:numId w:val="3"/>
        </w:numPr>
        <w:tabs>
          <w:tab w:val="left" w:pos="1112"/>
        </w:tabs>
        <w:spacing w:before="159" w:line="364" w:lineRule="auto"/>
        <w:ind w:right="238" w:firstLine="472"/>
        <w:jc w:val="both"/>
        <w:rPr>
          <w:rFonts w:ascii="Times New Roman" w:eastAsia="Times New Roman"/>
          <w:sz w:val="24"/>
        </w:rPr>
      </w:pPr>
      <w:r>
        <w:rPr>
          <w:spacing w:val="-1"/>
          <w:sz w:val="24"/>
        </w:rPr>
        <w:t>公司员工需要利用档案时，也可以到相应的档案部门，在档案借阅管理员的指</w:t>
      </w:r>
      <w:r>
        <w:rPr>
          <w:spacing w:val="-6"/>
          <w:sz w:val="24"/>
        </w:rPr>
        <w:t>导下，查找需利用的档案，填写《档案利用申请单》，经审批后，利用档案。</w:t>
      </w:r>
    </w:p>
    <w:p>
      <w:pPr>
        <w:pStyle w:val="3"/>
        <w:numPr>
          <w:ilvl w:val="0"/>
          <w:numId w:val="3"/>
        </w:numPr>
        <w:tabs>
          <w:tab w:val="left" w:pos="1004"/>
        </w:tabs>
        <w:spacing w:line="306" w:lineRule="exact"/>
        <w:ind w:left="1003" w:hanging="303"/>
        <w:jc w:val="both"/>
      </w:pPr>
      <w:bookmarkStart w:id="9" w:name="_bookmark9"/>
      <w:bookmarkEnd w:id="9"/>
      <w:r>
        <w:t>罚则</w:t>
      </w:r>
      <w:r>
        <w:rPr>
          <w:w w:val="99"/>
        </w:rPr>
        <w:t xml:space="preserve"> </w:t>
      </w:r>
    </w:p>
    <w:p>
      <w:pPr>
        <w:pStyle w:val="13"/>
        <w:numPr>
          <w:ilvl w:val="1"/>
          <w:numId w:val="3"/>
        </w:numPr>
        <w:tabs>
          <w:tab w:val="left" w:pos="1239"/>
        </w:tabs>
        <w:spacing w:before="160" w:line="364" w:lineRule="auto"/>
        <w:ind w:right="233" w:firstLine="480"/>
        <w:jc w:val="both"/>
        <w:rPr>
          <w:sz w:val="24"/>
        </w:rPr>
      </w:pPr>
      <w:r>
        <w:rPr>
          <w:spacing w:val="-8"/>
          <w:sz w:val="24"/>
        </w:rPr>
        <w:t>档案工作人员玩忽职守，造成无法弥补的档案损失，将追究其责任，给予行政</w:t>
      </w:r>
      <w:r>
        <w:rPr>
          <w:sz w:val="24"/>
        </w:rPr>
        <w:t xml:space="preserve">处分。 </w:t>
      </w:r>
    </w:p>
    <w:p>
      <w:pPr>
        <w:pStyle w:val="13"/>
        <w:numPr>
          <w:ilvl w:val="1"/>
          <w:numId w:val="3"/>
        </w:numPr>
        <w:tabs>
          <w:tab w:val="left" w:pos="1239"/>
        </w:tabs>
        <w:spacing w:line="364" w:lineRule="auto"/>
        <w:ind w:right="237" w:firstLine="480"/>
        <w:jc w:val="both"/>
        <w:rPr>
          <w:sz w:val="24"/>
        </w:rPr>
      </w:pPr>
      <w:r>
        <w:rPr>
          <w:spacing w:val="-10"/>
          <w:sz w:val="24"/>
        </w:rPr>
        <w:t>公司档案的利用者，应积极支持和配合档案工作人员的利用服务；若无理取闹</w:t>
      </w:r>
      <w:r>
        <w:rPr>
          <w:sz w:val="24"/>
        </w:rPr>
        <w:t xml:space="preserve">或寻衅滋事，档案工作人员应立即报告本部门领导，交由相应部门处理。 </w:t>
      </w:r>
    </w:p>
    <w:p>
      <w:pPr>
        <w:pStyle w:val="13"/>
        <w:numPr>
          <w:ilvl w:val="1"/>
          <w:numId w:val="3"/>
        </w:numPr>
        <w:tabs>
          <w:tab w:val="left" w:pos="1239"/>
        </w:tabs>
        <w:spacing w:line="364" w:lineRule="auto"/>
        <w:ind w:right="234" w:firstLine="480"/>
        <w:jc w:val="both"/>
        <w:rPr>
          <w:sz w:val="24"/>
        </w:rPr>
      </w:pPr>
      <w:r>
        <w:rPr>
          <w:spacing w:val="-11"/>
          <w:sz w:val="24"/>
        </w:rPr>
        <w:t>在档案利用中，擅自公布、提供、抄录、复制、下载、拆散、转借档案的，根</w:t>
      </w:r>
      <w:r>
        <w:rPr>
          <w:spacing w:val="-5"/>
          <w:sz w:val="24"/>
        </w:rPr>
        <w:t>据相关档案的价值和数量，视情节轻重，除依据《档案法》相关条款报请档案行政管理</w:t>
      </w:r>
      <w:r>
        <w:rPr>
          <w:sz w:val="24"/>
        </w:rPr>
        <w:t xml:space="preserve">机关予以查处、给予处罚外，对公司员工还将此列入当年的绩效考核。 </w:t>
      </w:r>
    </w:p>
    <w:p>
      <w:pPr>
        <w:pStyle w:val="13"/>
        <w:numPr>
          <w:ilvl w:val="1"/>
          <w:numId w:val="3"/>
        </w:numPr>
        <w:tabs>
          <w:tab w:val="left" w:pos="1239"/>
        </w:tabs>
        <w:spacing w:line="364" w:lineRule="auto"/>
        <w:ind w:right="233" w:firstLine="480"/>
        <w:jc w:val="both"/>
        <w:rPr>
          <w:sz w:val="24"/>
        </w:rPr>
      </w:pPr>
      <w:r>
        <w:rPr>
          <w:spacing w:val="-10"/>
          <w:sz w:val="24"/>
        </w:rPr>
        <w:t>在档案利用中，发现对档案进行删改、涂抹、勾画、加注的，视其情节由其所</w:t>
      </w:r>
      <w:r>
        <w:rPr>
          <w:sz w:val="24"/>
        </w:rPr>
        <w:t xml:space="preserve">在单位给予批评教育或给予行政处分。 </w:t>
      </w:r>
    </w:p>
    <w:p>
      <w:pPr>
        <w:pStyle w:val="13"/>
        <w:numPr>
          <w:ilvl w:val="1"/>
          <w:numId w:val="3"/>
        </w:numPr>
        <w:tabs>
          <w:tab w:val="left" w:pos="1239"/>
        </w:tabs>
        <w:spacing w:line="364" w:lineRule="auto"/>
        <w:ind w:right="233" w:firstLine="480"/>
        <w:jc w:val="both"/>
        <w:rPr>
          <w:del w:id="122" w:author="wangna" w:date="2021-08-09T17:53:00Z"/>
          <w:sz w:val="24"/>
        </w:rPr>
      </w:pPr>
      <w:r>
        <w:rPr>
          <w:spacing w:val="-10"/>
          <w:sz w:val="24"/>
        </w:rPr>
        <w:t>在档案利用中，发生</w:t>
      </w:r>
      <w:ins w:id="123" w:author="wangna" w:date="2021-08-09T17:53:00Z">
        <w:r>
          <w:rPr>
            <w:rFonts w:hint="eastAsia"/>
            <w:spacing w:val="-10"/>
            <w:sz w:val="24"/>
          </w:rPr>
          <w:t>篡改、</w:t>
        </w:r>
      </w:ins>
      <w:r>
        <w:rPr>
          <w:spacing w:val="-10"/>
          <w:sz w:val="24"/>
        </w:rPr>
        <w:t>遗失、抽换、</w:t>
      </w:r>
      <w:ins w:id="124" w:author="wangna" w:date="2021-08-09T17:53:00Z">
        <w:r>
          <w:rPr>
            <w:rFonts w:hint="eastAsia"/>
            <w:spacing w:val="-10"/>
            <w:sz w:val="24"/>
          </w:rPr>
          <w:t>损毁、</w:t>
        </w:r>
      </w:ins>
      <w:r>
        <w:rPr>
          <w:spacing w:val="-10"/>
          <w:sz w:val="24"/>
        </w:rPr>
        <w:t>泄密</w:t>
      </w:r>
      <w:del w:id="125" w:author="wangna" w:date="2021-08-09T17:53:00Z">
        <w:r>
          <w:rPr>
            <w:rFonts w:hint="eastAsia"/>
            <w:spacing w:val="-10"/>
            <w:sz w:val="24"/>
          </w:rPr>
          <w:delText>或损坏的</w:delText>
        </w:r>
      </w:del>
      <w:ins w:id="126" w:author="wangna" w:date="2021-08-09T17:53:00Z">
        <w:r>
          <w:rPr>
            <w:rFonts w:hint="eastAsia"/>
            <w:spacing w:val="-10"/>
            <w:sz w:val="24"/>
          </w:rPr>
          <w:t>或者擅自销毁档案的</w:t>
        </w:r>
      </w:ins>
      <w:r>
        <w:rPr>
          <w:spacing w:val="-10"/>
          <w:sz w:val="24"/>
        </w:rPr>
        <w:t>，应立即报告档案部门的负责</w:t>
      </w:r>
      <w:r>
        <w:rPr>
          <w:spacing w:val="-6"/>
          <w:sz w:val="24"/>
        </w:rPr>
        <w:t>人或档案人员，采取弥补措施，对所产生的后果借阅者负全部责任，并视其情节由其所</w:t>
      </w:r>
      <w:r>
        <w:rPr>
          <w:sz w:val="24"/>
        </w:rPr>
        <w:t xml:space="preserve">在单位给予行政处分。 </w:t>
      </w:r>
    </w:p>
    <w:p>
      <w:pPr>
        <w:tabs>
          <w:tab w:val="left" w:pos="1242"/>
        </w:tabs>
        <w:spacing w:line="364" w:lineRule="auto"/>
        <w:ind w:left="218" w:right="236" w:firstLine="448" w:firstLineChars="200"/>
        <w:rPr>
          <w:sz w:val="24"/>
        </w:rPr>
      </w:pPr>
      <w:ins w:id="127" w:author="wangna" w:date="2021-08-09T17:54:00Z">
        <w:r>
          <w:rPr>
            <w:rFonts w:hint="eastAsia"/>
            <w:spacing w:val="-8"/>
            <w:sz w:val="24"/>
          </w:rPr>
          <w:t>1</w:t>
        </w:r>
      </w:ins>
      <w:ins w:id="128" w:author="wangna" w:date="2021-08-09T17:54:00Z">
        <w:r>
          <w:rPr>
            <w:spacing w:val="-8"/>
            <w:sz w:val="24"/>
          </w:rPr>
          <w:t>0.6</w:t>
        </w:r>
      </w:ins>
      <w:r>
        <w:rPr>
          <w:spacing w:val="-8"/>
          <w:sz w:val="24"/>
        </w:rPr>
        <w:t xml:space="preserve">对违反本办法 </w:t>
      </w:r>
      <w:r>
        <w:rPr>
          <w:sz w:val="24"/>
        </w:rPr>
        <w:t>10.1、10.3、10.4、10.5</w:t>
      </w:r>
      <w:r>
        <w:rPr>
          <w:spacing w:val="-9"/>
          <w:sz w:val="24"/>
        </w:rPr>
        <w:t xml:space="preserve"> 情节严重构成犯罪的，公司将依法报</w:t>
      </w:r>
      <w:r>
        <w:rPr>
          <w:sz w:val="24"/>
        </w:rPr>
        <w:t xml:space="preserve">请当地档案行政执法部门予以查处，依法追究责任人员的刑事责任。 </w:t>
      </w:r>
    </w:p>
    <w:p>
      <w:pPr>
        <w:pStyle w:val="3"/>
        <w:numPr>
          <w:ilvl w:val="0"/>
          <w:numId w:val="3"/>
        </w:numPr>
        <w:tabs>
          <w:tab w:val="left" w:pos="1004"/>
        </w:tabs>
        <w:spacing w:line="306" w:lineRule="exact"/>
        <w:ind w:left="1003" w:hanging="303"/>
        <w:jc w:val="both"/>
      </w:pPr>
      <w:bookmarkStart w:id="10" w:name="_bookmark10"/>
      <w:bookmarkEnd w:id="10"/>
      <w:r>
        <w:t>表格式样</w:t>
      </w:r>
      <w:r>
        <w:rPr>
          <w:w w:val="99"/>
        </w:rPr>
        <w:t xml:space="preserve"> </w:t>
      </w:r>
    </w:p>
    <w:p>
      <w:pPr>
        <w:spacing w:before="155" w:line="364" w:lineRule="auto"/>
        <w:ind w:left="701" w:right="3064" w:hanging="3"/>
        <w:jc w:val="both"/>
        <w:rPr>
          <w:b/>
          <w:sz w:val="24"/>
        </w:rPr>
      </w:pPr>
      <w:r>
        <w:rPr>
          <w:sz w:val="24"/>
        </w:rPr>
        <w:t>附件：雅砻江流域水电开发有限公司档案利用申请单</w:t>
      </w:r>
      <w:bookmarkStart w:id="11" w:name="_bookmark11"/>
      <w:bookmarkEnd w:id="11"/>
      <w:r>
        <w:rPr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4"/>
          <w:sz w:val="24"/>
        </w:rPr>
        <w:t xml:space="preserve"> 附加说明</w:t>
      </w:r>
      <w:r>
        <w:rPr>
          <w:b/>
          <w:spacing w:val="-14"/>
          <w:w w:val="99"/>
          <w:sz w:val="24"/>
        </w:rPr>
        <w:t xml:space="preserve"> </w:t>
      </w:r>
    </w:p>
    <w:p>
      <w:pPr>
        <w:pStyle w:val="13"/>
        <w:numPr>
          <w:ilvl w:val="1"/>
          <w:numId w:val="4"/>
        </w:numPr>
        <w:tabs>
          <w:tab w:val="left" w:pos="1239"/>
        </w:tabs>
        <w:spacing w:line="306" w:lineRule="exact"/>
        <w:ind w:hanging="541"/>
        <w:jc w:val="both"/>
        <w:rPr>
          <w:sz w:val="24"/>
        </w:rPr>
      </w:pPr>
      <w:r>
        <w:rPr>
          <w:sz w:val="24"/>
        </w:rPr>
        <w:t xml:space="preserve">本办法由公司档案室负责解释。 </w:t>
      </w:r>
    </w:p>
    <w:p>
      <w:pPr>
        <w:pStyle w:val="13"/>
        <w:numPr>
          <w:ilvl w:val="1"/>
          <w:numId w:val="4"/>
        </w:numPr>
        <w:tabs>
          <w:tab w:val="left" w:pos="1239"/>
        </w:tabs>
        <w:spacing w:before="160"/>
        <w:ind w:hanging="541"/>
        <w:jc w:val="both"/>
        <w:rPr>
          <w:sz w:val="24"/>
        </w:rPr>
      </w:pPr>
      <w:r>
        <w:rPr>
          <w:sz w:val="24"/>
        </w:rPr>
        <w:t>本办法为第</w:t>
      </w:r>
      <w:del w:id="129" w:author="wangna" w:date="2021-08-09T12:25:00Z">
        <w:r>
          <w:rPr>
            <w:rFonts w:hint="eastAsia"/>
            <w:sz w:val="24"/>
          </w:rPr>
          <w:delText>三</w:delText>
        </w:r>
      </w:del>
      <w:ins w:id="130" w:author="wangna" w:date="2021-08-09T12:25:00Z">
        <w:r>
          <w:rPr>
            <w:rFonts w:hint="eastAsia"/>
            <w:sz w:val="24"/>
          </w:rPr>
          <w:t>四</w:t>
        </w:r>
      </w:ins>
      <w:r>
        <w:rPr>
          <w:sz w:val="24"/>
        </w:rPr>
        <w:t xml:space="preserve">次修订。 </w:t>
      </w:r>
    </w:p>
    <w:p>
      <w:pPr>
        <w:pStyle w:val="13"/>
        <w:numPr>
          <w:ilvl w:val="1"/>
          <w:numId w:val="4"/>
        </w:numPr>
        <w:tabs>
          <w:tab w:val="left" w:pos="1239"/>
        </w:tabs>
        <w:spacing w:before="159"/>
        <w:ind w:hanging="541"/>
        <w:jc w:val="both"/>
        <w:rPr>
          <w:sz w:val="24"/>
        </w:rPr>
      </w:pPr>
      <w:r>
        <w:rPr>
          <w:sz w:val="24"/>
        </w:rPr>
        <w:t xml:space="preserve">本办法自印发之日起施行。 </w:t>
      </w:r>
    </w:p>
    <w:p>
      <w:pPr>
        <w:pStyle w:val="13"/>
        <w:numPr>
          <w:ilvl w:val="1"/>
          <w:numId w:val="4"/>
        </w:numPr>
        <w:tabs>
          <w:tab w:val="left" w:pos="1239"/>
        </w:tabs>
        <w:spacing w:before="160" w:line="362" w:lineRule="auto"/>
        <w:ind w:left="218" w:right="238" w:firstLine="480"/>
        <w:rPr>
          <w:sz w:val="24"/>
          <w:highlight w:val="yellow"/>
          <w:rPrChange w:id="131" w:author="wangna" w:date="2021-08-09T12:25:00Z">
            <w:rPr>
              <w:sz w:val="24"/>
            </w:rPr>
          </w:rPrChange>
        </w:rPr>
        <w:sectPr>
          <w:pgSz w:w="11910" w:h="16840"/>
          <w:pgMar w:top="1360" w:right="1180" w:bottom="1040" w:left="1200" w:header="0" w:footer="853" w:gutter="0"/>
          <w:cols w:space="720" w:num="1"/>
        </w:sectPr>
      </w:pPr>
      <w:r>
        <w:rPr>
          <w:spacing w:val="-10"/>
          <w:sz w:val="24"/>
          <w:highlight w:val="yellow"/>
          <w:rPrChange w:id="132" w:author="wangna" w:date="2021-08-09T12:25:00Z">
            <w:rPr>
              <w:spacing w:val="-10"/>
              <w:sz w:val="24"/>
            </w:rPr>
          </w:rPrChange>
        </w:rPr>
        <w:t>本办法主要起草修订人：</w:t>
      </w:r>
      <w:r>
        <w:rPr>
          <w:sz w:val="24"/>
          <w:highlight w:val="yellow"/>
          <w:rPrChange w:id="133" w:author="wangna" w:date="2021-08-09T12:25:00Z">
            <w:rPr>
              <w:sz w:val="24"/>
            </w:rPr>
          </w:rPrChange>
        </w:rPr>
        <w:t xml:space="preserve"> </w:t>
      </w:r>
    </w:p>
    <w:p>
      <w:pPr>
        <w:pStyle w:val="3"/>
        <w:spacing w:before="43"/>
        <w:ind w:left="218" w:firstLine="0"/>
        <w:jc w:val="left"/>
      </w:pPr>
      <w:r>
        <w:rPr>
          <w:lang w:val="en-US" w:bidi="ar-SA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1855470</wp:posOffset>
            </wp:positionH>
            <wp:positionV relativeFrom="page">
              <wp:posOffset>2002155</wp:posOffset>
            </wp:positionV>
            <wp:extent cx="3352800" cy="333375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bookmark12"/>
      <w:bookmarkEnd w:id="12"/>
      <w:r>
        <w:t>附件：档案利用申请单</w:t>
      </w:r>
      <w:r>
        <w:rPr>
          <w:w w:val="99"/>
        </w:rPr>
        <w:t xml:space="preserve"> </w:t>
      </w:r>
    </w:p>
    <w:p>
      <w:pPr>
        <w:spacing w:before="157"/>
        <w:ind w:left="2385" w:right="2246"/>
        <w:jc w:val="center"/>
        <w:rPr>
          <w:b/>
          <w:sz w:val="32"/>
        </w:rPr>
      </w:pPr>
      <w:r>
        <w:rPr>
          <w:b/>
          <w:sz w:val="32"/>
        </w:rPr>
        <w:t>雅砻江流域水电开发有限公司</w:t>
      </w:r>
      <w:r>
        <w:rPr>
          <w:b/>
          <w:w w:val="98"/>
          <w:sz w:val="32"/>
        </w:rPr>
        <w:t xml:space="preserve"> </w:t>
      </w:r>
    </w:p>
    <w:p>
      <w:pPr>
        <w:spacing w:before="5"/>
        <w:ind w:left="139"/>
        <w:jc w:val="center"/>
        <w:rPr>
          <w:b/>
          <w:sz w:val="32"/>
        </w:rPr>
      </w:pPr>
      <w:r>
        <w:rPr>
          <w:b/>
          <w:w w:val="98"/>
          <w:sz w:val="32"/>
        </w:rPr>
        <w:t xml:space="preserve">                 </w:t>
      </w:r>
      <w:r>
        <w:rPr>
          <w:b/>
          <w:sz w:val="32"/>
        </w:rPr>
        <w:t>档 案 利 用 申 请 单 №</w:t>
      </w:r>
      <w:r>
        <w:rPr>
          <w:b/>
          <w:w w:val="98"/>
          <w:sz w:val="32"/>
        </w:rPr>
        <w:t xml:space="preserve"> </w:t>
      </w:r>
    </w:p>
    <w:p>
      <w:pPr>
        <w:spacing w:before="5" w:after="4"/>
        <w:ind w:left="139"/>
        <w:jc w:val="center"/>
        <w:rPr>
          <w:sz w:val="32"/>
        </w:rPr>
      </w:pPr>
      <w:r>
        <w:rPr>
          <w:w w:val="99"/>
          <w:sz w:val="32"/>
        </w:rPr>
        <w:t xml:space="preserve"> </w:t>
      </w:r>
    </w:p>
    <w:tbl>
      <w:tblPr>
        <w:tblStyle w:val="12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360"/>
        <w:gridCol w:w="932"/>
        <w:gridCol w:w="257"/>
        <w:gridCol w:w="1548"/>
        <w:gridCol w:w="1037"/>
        <w:gridCol w:w="511"/>
        <w:gridCol w:w="756"/>
        <w:gridCol w:w="360"/>
        <w:gridCol w:w="433"/>
        <w:gridCol w:w="320"/>
        <w:gridCol w:w="1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5" w:hRule="atLeast"/>
        </w:trPr>
        <w:tc>
          <w:tcPr>
            <w:tcW w:w="1908" w:type="dxa"/>
            <w:gridSpan w:val="2"/>
          </w:tcPr>
          <w:p>
            <w:pPr>
              <w:pStyle w:val="14"/>
              <w:spacing w:before="10"/>
              <w:rPr>
                <w:sz w:val="31"/>
              </w:rPr>
            </w:pPr>
          </w:p>
          <w:p>
            <w:pPr>
              <w:pStyle w:val="14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利用单位/部门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3774" w:type="dxa"/>
            <w:gridSpan w:val="4"/>
          </w:tcPr>
          <w:p>
            <w:pPr>
              <w:pStyle w:val="14"/>
              <w:spacing w:before="10"/>
              <w:rPr>
                <w:sz w:val="31"/>
              </w:rPr>
            </w:pPr>
          </w:p>
          <w:p>
            <w:pPr>
              <w:pStyle w:val="14"/>
              <w:ind w:left="-3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267" w:type="dxa"/>
            <w:gridSpan w:val="2"/>
          </w:tcPr>
          <w:p>
            <w:pPr>
              <w:pStyle w:val="14"/>
              <w:spacing w:before="8"/>
              <w:rPr>
                <w:sz w:val="19"/>
              </w:rPr>
            </w:pPr>
          </w:p>
          <w:p>
            <w:pPr>
              <w:pStyle w:val="14"/>
              <w:ind w:left="186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利用者</w:t>
            </w:r>
            <w:r>
              <w:rPr>
                <w:b/>
                <w:w w:val="99"/>
                <w:sz w:val="24"/>
              </w:rPr>
              <w:t xml:space="preserve"> </w:t>
            </w:r>
          </w:p>
          <w:p>
            <w:pPr>
              <w:pStyle w:val="14"/>
              <w:spacing w:before="5"/>
              <w:ind w:left="188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（签名）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2343" w:type="dxa"/>
            <w:gridSpan w:val="4"/>
          </w:tcPr>
          <w:p>
            <w:pPr>
              <w:pStyle w:val="14"/>
              <w:spacing w:before="10"/>
              <w:rPr>
                <w:sz w:val="31"/>
              </w:rPr>
            </w:pPr>
          </w:p>
          <w:p>
            <w:pPr>
              <w:pStyle w:val="14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3" w:hRule="atLeast"/>
        </w:trPr>
        <w:tc>
          <w:tcPr>
            <w:tcW w:w="1908" w:type="dxa"/>
            <w:gridSpan w:val="2"/>
          </w:tcPr>
          <w:p>
            <w:pPr>
              <w:pStyle w:val="14"/>
              <w:spacing w:before="11"/>
              <w:rPr>
                <w:sz w:val="31"/>
              </w:rPr>
            </w:pPr>
          </w:p>
          <w:p>
            <w:pPr>
              <w:pStyle w:val="14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案卷档号/件号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3774" w:type="dxa"/>
            <w:gridSpan w:val="4"/>
          </w:tcPr>
          <w:p>
            <w:pPr>
              <w:pStyle w:val="14"/>
              <w:spacing w:before="11"/>
              <w:rPr>
                <w:sz w:val="31"/>
              </w:rPr>
            </w:pPr>
          </w:p>
          <w:p>
            <w:pPr>
              <w:pStyle w:val="14"/>
              <w:ind w:left="12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267" w:type="dxa"/>
            <w:gridSpan w:val="2"/>
          </w:tcPr>
          <w:p>
            <w:pPr>
              <w:pStyle w:val="14"/>
              <w:spacing w:before="8"/>
              <w:rPr>
                <w:sz w:val="19"/>
              </w:rPr>
            </w:pPr>
          </w:p>
          <w:p>
            <w:pPr>
              <w:pStyle w:val="14"/>
              <w:spacing w:line="244" w:lineRule="auto"/>
              <w:ind w:left="268" w:right="142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图号或文件编号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2343" w:type="dxa"/>
            <w:gridSpan w:val="4"/>
          </w:tcPr>
          <w:p>
            <w:pPr>
              <w:pStyle w:val="14"/>
              <w:spacing w:before="11"/>
              <w:rPr>
                <w:sz w:val="31"/>
              </w:rPr>
            </w:pPr>
          </w:p>
          <w:p>
            <w:pPr>
              <w:pStyle w:val="14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908" w:type="dxa"/>
            <w:gridSpan w:val="2"/>
          </w:tcPr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spacing w:before="215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案卷/文件题名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7384" w:type="dxa"/>
            <w:gridSpan w:val="10"/>
          </w:tcPr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spacing w:before="215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5" w:hRule="atLeast"/>
        </w:trPr>
        <w:tc>
          <w:tcPr>
            <w:tcW w:w="1908" w:type="dxa"/>
            <w:gridSpan w:val="2"/>
          </w:tcPr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spacing w:before="2"/>
              <w:rPr>
                <w:sz w:val="17"/>
              </w:rPr>
            </w:pPr>
          </w:p>
          <w:p>
            <w:pPr>
              <w:pStyle w:val="14"/>
              <w:ind w:left="110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利用事由和目的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7384" w:type="dxa"/>
            <w:gridSpan w:val="10"/>
          </w:tcPr>
          <w:p>
            <w:pPr>
              <w:pStyle w:val="14"/>
              <w:rPr>
                <w:sz w:val="28"/>
              </w:rPr>
            </w:pPr>
          </w:p>
          <w:p>
            <w:pPr>
              <w:pStyle w:val="14"/>
              <w:spacing w:before="12"/>
              <w:rPr>
                <w:sz w:val="34"/>
              </w:rPr>
            </w:pPr>
          </w:p>
          <w:p>
            <w:pPr>
              <w:pStyle w:val="14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1908" w:type="dxa"/>
            <w:gridSpan w:val="2"/>
          </w:tcPr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rPr>
                <w:sz w:val="24"/>
              </w:rPr>
            </w:pPr>
          </w:p>
          <w:p>
            <w:pPr>
              <w:pStyle w:val="14"/>
              <w:spacing w:before="2"/>
              <w:rPr>
                <w:sz w:val="17"/>
              </w:rPr>
            </w:pPr>
          </w:p>
          <w:p>
            <w:pPr>
              <w:pStyle w:val="14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利用效果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7384" w:type="dxa"/>
            <w:gridSpan w:val="10"/>
          </w:tcPr>
          <w:p>
            <w:pPr>
              <w:pStyle w:val="14"/>
              <w:rPr>
                <w:sz w:val="28"/>
              </w:rPr>
            </w:pPr>
          </w:p>
          <w:p>
            <w:pPr>
              <w:pStyle w:val="14"/>
              <w:spacing w:before="12"/>
              <w:rPr>
                <w:sz w:val="34"/>
              </w:rPr>
            </w:pPr>
          </w:p>
          <w:p>
            <w:pPr>
              <w:pStyle w:val="14"/>
              <w:ind w:left="107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1908" w:type="dxa"/>
            <w:gridSpan w:val="2"/>
          </w:tcPr>
          <w:p>
            <w:pPr>
              <w:pStyle w:val="14"/>
              <w:spacing w:before="12"/>
              <w:rPr>
                <w:sz w:val="20"/>
              </w:rPr>
            </w:pPr>
          </w:p>
          <w:p>
            <w:pPr>
              <w:pStyle w:val="14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利用方式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5401" w:type="dxa"/>
            <w:gridSpan w:val="7"/>
          </w:tcPr>
          <w:p>
            <w:pPr>
              <w:pStyle w:val="14"/>
              <w:spacing w:before="112"/>
              <w:ind w:left="107" w:right="-29"/>
              <w:rPr>
                <w:b/>
                <w:sz w:val="24"/>
              </w:rPr>
            </w:pPr>
            <w:r>
              <w:rPr>
                <w:b/>
                <w:spacing w:val="54"/>
                <w:sz w:val="24"/>
              </w:rPr>
              <w:t>□阅览 □复制 □摘录 □下载 □打印</w:t>
            </w:r>
            <w:r>
              <w:rPr>
                <w:b/>
                <w:spacing w:val="54"/>
                <w:w w:val="99"/>
                <w:sz w:val="24"/>
              </w:rPr>
              <w:t xml:space="preserve"> </w:t>
            </w:r>
          </w:p>
          <w:p>
            <w:pPr>
              <w:pStyle w:val="14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□借出（以√选择）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753" w:type="dxa"/>
            <w:gridSpan w:val="2"/>
          </w:tcPr>
          <w:p>
            <w:pPr>
              <w:pStyle w:val="14"/>
              <w:spacing w:before="12"/>
              <w:rPr>
                <w:sz w:val="20"/>
              </w:rPr>
            </w:pPr>
          </w:p>
          <w:p>
            <w:pPr>
              <w:pStyle w:val="1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数量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230" w:type="dxa"/>
          </w:tcPr>
          <w:p>
            <w:pPr>
              <w:pStyle w:val="14"/>
              <w:spacing w:before="12"/>
              <w:rPr>
                <w:sz w:val="20"/>
              </w:rPr>
            </w:pPr>
          </w:p>
          <w:p>
            <w:pPr>
              <w:pStyle w:val="14"/>
              <w:ind w:left="10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1" w:hRule="atLeast"/>
        </w:trPr>
        <w:tc>
          <w:tcPr>
            <w:tcW w:w="2840" w:type="dxa"/>
            <w:gridSpan w:val="3"/>
          </w:tcPr>
          <w:p>
            <w:pPr>
              <w:pStyle w:val="14"/>
              <w:spacing w:before="110" w:line="242" w:lineRule="auto"/>
              <w:ind w:left="575" w:right="71" w:hanging="468"/>
              <w:rPr>
                <w:b/>
                <w:sz w:val="24"/>
              </w:rPr>
            </w:pPr>
            <w:r>
              <w:rPr>
                <w:b/>
                <w:sz w:val="24"/>
              </w:rPr>
              <w:t>是否需要公司（管理局、电厂）领导同意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6452" w:type="dxa"/>
            <w:gridSpan w:val="9"/>
          </w:tcPr>
          <w:p>
            <w:pPr>
              <w:pStyle w:val="14"/>
              <w:spacing w:before="110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□是</w:t>
            </w:r>
            <w:r>
              <w:rPr>
                <w:b/>
                <w:w w:val="99"/>
                <w:sz w:val="24"/>
              </w:rPr>
              <w:t xml:space="preserve"> </w:t>
            </w:r>
          </w:p>
          <w:p>
            <w:pPr>
              <w:pStyle w:val="14"/>
              <w:spacing w:before="4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□否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548" w:type="dxa"/>
          </w:tcPr>
          <w:p>
            <w:pPr>
              <w:pStyle w:val="14"/>
              <w:spacing w:before="12" w:line="242" w:lineRule="auto"/>
              <w:ind w:left="107" w:right="96" w:firstLine="62"/>
              <w:rPr>
                <w:b/>
                <w:sz w:val="24"/>
              </w:rPr>
            </w:pPr>
            <w:r>
              <w:rPr>
                <w:b/>
                <w:sz w:val="24"/>
              </w:rPr>
              <w:t>公司（管理</w:t>
            </w:r>
            <w:r>
              <w:rPr>
                <w:b/>
                <w:spacing w:val="-15"/>
                <w:sz w:val="24"/>
              </w:rPr>
              <w:t>局、电厂</w:t>
            </w:r>
            <w:r>
              <w:rPr>
                <w:b/>
                <w:spacing w:val="-58"/>
                <w:sz w:val="24"/>
              </w:rPr>
              <w:t>）</w:t>
            </w:r>
            <w:r>
              <w:rPr>
                <w:b/>
                <w:spacing w:val="-15"/>
                <w:sz w:val="24"/>
              </w:rPr>
              <w:t>领</w:t>
            </w:r>
          </w:p>
          <w:p>
            <w:pPr>
              <w:pStyle w:val="14"/>
              <w:spacing w:line="299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导签字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9" w:type="dxa"/>
            <w:gridSpan w:val="3"/>
          </w:tcPr>
          <w:p>
            <w:pPr>
              <w:pStyle w:val="14"/>
              <w:spacing w:before="1"/>
              <w:rPr>
                <w:sz w:val="25"/>
              </w:rPr>
            </w:pPr>
          </w:p>
          <w:p>
            <w:pPr>
              <w:pStyle w:val="14"/>
              <w:ind w:left="12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8" w:type="dxa"/>
          </w:tcPr>
          <w:p>
            <w:pPr>
              <w:pStyle w:val="14"/>
              <w:spacing w:before="165" w:line="242" w:lineRule="auto"/>
              <w:ind w:left="109" w:right="-29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利用部门主任/主管签字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8" w:type="dxa"/>
            <w:gridSpan w:val="2"/>
          </w:tcPr>
          <w:p>
            <w:pPr>
              <w:pStyle w:val="14"/>
              <w:spacing w:before="1"/>
              <w:rPr>
                <w:sz w:val="25"/>
              </w:rPr>
            </w:pPr>
          </w:p>
          <w:p>
            <w:pPr>
              <w:pStyle w:val="14"/>
              <w:ind w:left="12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9" w:type="dxa"/>
            <w:gridSpan w:val="3"/>
          </w:tcPr>
          <w:p>
            <w:pPr>
              <w:pStyle w:val="14"/>
              <w:spacing w:before="165" w:line="242" w:lineRule="auto"/>
              <w:ind w:left="170" w:right="41"/>
              <w:rPr>
                <w:b/>
                <w:sz w:val="24"/>
              </w:rPr>
            </w:pPr>
            <w:r>
              <w:rPr>
                <w:b/>
                <w:sz w:val="24"/>
              </w:rPr>
              <w:t>档案管理部门主管签字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50" w:type="dxa"/>
            <w:gridSpan w:val="2"/>
          </w:tcPr>
          <w:p>
            <w:pPr>
              <w:pStyle w:val="14"/>
              <w:spacing w:before="1"/>
              <w:rPr>
                <w:sz w:val="25"/>
              </w:rPr>
            </w:pPr>
          </w:p>
          <w:p>
            <w:pPr>
              <w:pStyle w:val="14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1548" w:type="dxa"/>
          </w:tcPr>
          <w:p>
            <w:pPr>
              <w:pStyle w:val="14"/>
              <w:spacing w:before="9"/>
              <w:rPr>
                <w:sz w:val="20"/>
              </w:rPr>
            </w:pPr>
          </w:p>
          <w:p>
            <w:pPr>
              <w:pStyle w:val="14"/>
              <w:spacing w:before="1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利用日期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9" w:type="dxa"/>
            <w:gridSpan w:val="3"/>
          </w:tcPr>
          <w:p>
            <w:pPr>
              <w:pStyle w:val="14"/>
              <w:spacing w:before="9"/>
              <w:rPr>
                <w:sz w:val="20"/>
              </w:rPr>
            </w:pPr>
          </w:p>
          <w:p>
            <w:pPr>
              <w:pStyle w:val="14"/>
              <w:spacing w:before="1"/>
              <w:ind w:left="12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8" w:type="dxa"/>
          </w:tcPr>
          <w:p>
            <w:pPr>
              <w:pStyle w:val="14"/>
              <w:spacing w:before="9"/>
              <w:rPr>
                <w:sz w:val="20"/>
              </w:rPr>
            </w:pPr>
          </w:p>
          <w:p>
            <w:pPr>
              <w:pStyle w:val="14"/>
              <w:spacing w:before="1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归还日期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8" w:type="dxa"/>
            <w:gridSpan w:val="2"/>
          </w:tcPr>
          <w:p>
            <w:pPr>
              <w:pStyle w:val="14"/>
              <w:spacing w:before="9"/>
              <w:rPr>
                <w:sz w:val="20"/>
              </w:rPr>
            </w:pPr>
          </w:p>
          <w:p>
            <w:pPr>
              <w:pStyle w:val="14"/>
              <w:spacing w:before="1"/>
              <w:ind w:left="127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49" w:type="dxa"/>
            <w:gridSpan w:val="3"/>
          </w:tcPr>
          <w:p>
            <w:pPr>
              <w:pStyle w:val="14"/>
              <w:spacing w:before="112"/>
              <w:ind w:right="162"/>
              <w:jc w:val="righ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档案管理人</w:t>
            </w:r>
          </w:p>
          <w:p>
            <w:pPr>
              <w:pStyle w:val="14"/>
              <w:spacing w:before="2"/>
              <w:ind w:right="1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（签名）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1550" w:type="dxa"/>
            <w:gridSpan w:val="2"/>
          </w:tcPr>
          <w:p>
            <w:pPr>
              <w:pStyle w:val="14"/>
              <w:spacing w:before="9"/>
              <w:rPr>
                <w:sz w:val="20"/>
              </w:rPr>
            </w:pPr>
          </w:p>
          <w:p>
            <w:pPr>
              <w:pStyle w:val="14"/>
              <w:spacing w:before="1"/>
              <w:ind w:left="12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548" w:type="dxa"/>
          </w:tcPr>
          <w:p>
            <w:pPr>
              <w:pStyle w:val="14"/>
              <w:rPr>
                <w:sz w:val="23"/>
              </w:rPr>
            </w:pPr>
          </w:p>
          <w:p>
            <w:pPr>
              <w:pStyle w:val="14"/>
              <w:ind w:right="1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备 注</w:t>
            </w:r>
            <w:r>
              <w:rPr>
                <w:b/>
                <w:w w:val="99"/>
                <w:sz w:val="24"/>
              </w:rPr>
              <w:t xml:space="preserve"> </w:t>
            </w:r>
          </w:p>
        </w:tc>
        <w:tc>
          <w:tcPr>
            <w:tcW w:w="7744" w:type="dxa"/>
            <w:gridSpan w:val="11"/>
          </w:tcPr>
          <w:p>
            <w:pPr>
              <w:pStyle w:val="14"/>
              <w:rPr>
                <w:sz w:val="23"/>
              </w:rPr>
            </w:pPr>
          </w:p>
          <w:p>
            <w:pPr>
              <w:pStyle w:val="14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 xml:space="preserve"> </w:t>
            </w:r>
          </w:p>
        </w:tc>
      </w:tr>
    </w:tbl>
    <w:p/>
    <w:sectPr>
      <w:pgSz w:w="11910" w:h="16840"/>
      <w:pgMar w:top="1360" w:right="1180" w:bottom="1040" w:left="1200" w:header="0" w:footer="85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295.2pt;margin-top:788.25pt;height:12pt;width: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w w:val="99"/>
                    <w:sz w:val="18"/>
                  </w:rPr>
                  <w:t>I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3.35pt;margin-top:788.25pt;height:12pt;width:8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134B7"/>
    <w:multiLevelType w:val="multilevel"/>
    <w:tmpl w:val="166134B7"/>
    <w:lvl w:ilvl="0" w:tentative="0">
      <w:start w:val="9"/>
      <w:numFmt w:val="decimal"/>
      <w:lvlText w:val="%1"/>
      <w:lvlJc w:val="left"/>
      <w:pPr>
        <w:ind w:left="883" w:hanging="183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218" w:hanging="540"/>
        <w:jc w:val="left"/>
      </w:pPr>
      <w:rPr>
        <w:rFonts w:hint="default"/>
        <w:spacing w:val="-1"/>
        <w:w w:val="100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218" w:hanging="54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70" w:hanging="5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21" w:hanging="5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2" w:hanging="5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5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5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4" w:hanging="540"/>
      </w:pPr>
      <w:rPr>
        <w:rFonts w:hint="default"/>
        <w:lang w:val="zh-CN" w:eastAsia="zh-CN" w:bidi="zh-CN"/>
      </w:rPr>
    </w:lvl>
  </w:abstractNum>
  <w:abstractNum w:abstractNumId="1">
    <w:nsid w:val="321B75F6"/>
    <w:multiLevelType w:val="multilevel"/>
    <w:tmpl w:val="321B75F6"/>
    <w:lvl w:ilvl="0" w:tentative="0">
      <w:start w:val="12"/>
      <w:numFmt w:val="decimal"/>
      <w:lvlText w:val="%1"/>
      <w:lvlJc w:val="left"/>
      <w:pPr>
        <w:ind w:left="1238" w:hanging="54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238" w:hanging="54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97" w:hanging="5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25" w:hanging="5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54" w:hanging="5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83" w:hanging="5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1" w:hanging="5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40" w:hanging="5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69" w:hanging="540"/>
      </w:pPr>
      <w:rPr>
        <w:rFonts w:hint="default"/>
        <w:lang w:val="zh-CN" w:eastAsia="zh-CN" w:bidi="zh-CN"/>
      </w:rPr>
    </w:lvl>
  </w:abstractNum>
  <w:abstractNum w:abstractNumId="2">
    <w:nsid w:val="401C2086"/>
    <w:multiLevelType w:val="multilevel"/>
    <w:tmpl w:val="401C2086"/>
    <w:lvl w:ilvl="0" w:tentative="0">
      <w:start w:val="1"/>
      <w:numFmt w:val="decimal"/>
      <w:lvlText w:val="%1"/>
      <w:lvlJc w:val="left"/>
      <w:pPr>
        <w:ind w:left="430" w:hanging="212"/>
        <w:jc w:val="left"/>
      </w:pPr>
      <w:rPr>
        <w:rFonts w:hint="default"/>
        <w:b/>
        <w:bCs/>
        <w:w w:val="100"/>
        <w:lang w:val="zh-CN" w:eastAsia="zh-CN" w:bidi="zh-CN"/>
      </w:rPr>
    </w:lvl>
    <w:lvl w:ilvl="1" w:tentative="0">
      <w:start w:val="1"/>
      <w:numFmt w:val="decimal"/>
      <w:lvlText w:val="%2"/>
      <w:lvlJc w:val="left"/>
      <w:pPr>
        <w:ind w:left="883" w:hanging="183"/>
        <w:jc w:val="left"/>
      </w:pPr>
      <w:rPr>
        <w:rFonts w:hint="default" w:ascii="宋体" w:hAnsi="宋体" w:eastAsia="宋体" w:cs="宋体"/>
        <w:b/>
        <w:bCs/>
        <w:w w:val="99"/>
        <w:sz w:val="24"/>
        <w:szCs w:val="24"/>
        <w:lang w:val="zh-CN" w:eastAsia="zh-CN" w:bidi="zh-CN"/>
      </w:rPr>
    </w:lvl>
    <w:lvl w:ilvl="2" w:tentative="0">
      <w:start w:val="1"/>
      <w:numFmt w:val="decimal"/>
      <w:lvlText w:val="%2.%3"/>
      <w:lvlJc w:val="left"/>
      <w:pPr>
        <w:ind w:left="846" w:hanging="420"/>
        <w:jc w:val="left"/>
      </w:pPr>
      <w:rPr>
        <w:rFonts w:hint="default" w:ascii="宋体" w:hAnsi="宋体" w:eastAsia="宋体" w:cs="宋体"/>
        <w:b w:val="0"/>
        <w:w w:val="100"/>
        <w:sz w:val="24"/>
        <w:szCs w:val="24"/>
        <w:lang w:val="zh-CN" w:eastAsia="zh-CN" w:bidi="zh-CN"/>
      </w:rPr>
    </w:lvl>
    <w:lvl w:ilvl="3" w:tentative="0">
      <w:start w:val="1"/>
      <w:numFmt w:val="decimal"/>
      <w:lvlText w:val="%2.%3.%4"/>
      <w:lvlJc w:val="left"/>
      <w:pPr>
        <w:ind w:left="1358" w:hanging="660"/>
        <w:jc w:val="left"/>
      </w:pPr>
      <w:rPr>
        <w:rFonts w:hint="default" w:ascii="宋体" w:hAnsi="宋体" w:eastAsia="宋体" w:cs="宋体"/>
        <w:b w:val="0"/>
        <w:bCs w:val="0"/>
        <w:spacing w:val="-1"/>
        <w:w w:val="100"/>
        <w:sz w:val="24"/>
        <w:szCs w:val="24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120" w:hanging="6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360" w:hanging="6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92" w:hanging="6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425" w:hanging="6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458" w:hanging="660"/>
      </w:pPr>
      <w:rPr>
        <w:rFonts w:hint="default"/>
        <w:lang w:val="zh-CN" w:eastAsia="zh-CN" w:bidi="zh-CN"/>
      </w:rPr>
    </w:lvl>
  </w:abstractNum>
  <w:abstractNum w:abstractNumId="3">
    <w:nsid w:val="54A61A83"/>
    <w:multiLevelType w:val="multilevel"/>
    <w:tmpl w:val="54A61A83"/>
    <w:lvl w:ilvl="0" w:tentative="0">
      <w:start w:val="8"/>
      <w:numFmt w:val="decimal"/>
      <w:lvlText w:val="%1"/>
      <w:lvlJc w:val="left"/>
      <w:pPr>
        <w:ind w:left="218" w:hanging="43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218" w:hanging="43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1" w:hanging="4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11" w:hanging="4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4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3" w:hanging="4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3" w:hanging="4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734" w:hanging="4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65" w:hanging="43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na">
    <w15:presenceInfo w15:providerId="Windows Live" w15:userId="c31fb80d30627e25"/>
  </w15:person>
  <w15:person w15:author="碧海蓝天">
    <w15:presenceInfo w15:providerId="WPS Office" w15:userId="222766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9B56C9"/>
    <w:rsid w:val="000A0B25"/>
    <w:rsid w:val="001A6B89"/>
    <w:rsid w:val="003817F6"/>
    <w:rsid w:val="004D241D"/>
    <w:rsid w:val="00540849"/>
    <w:rsid w:val="006E0268"/>
    <w:rsid w:val="00890874"/>
    <w:rsid w:val="00941A7C"/>
    <w:rsid w:val="00945883"/>
    <w:rsid w:val="009B56C9"/>
    <w:rsid w:val="00B85A36"/>
    <w:rsid w:val="00BD7737"/>
    <w:rsid w:val="00C27EDD"/>
    <w:rsid w:val="00C91031"/>
    <w:rsid w:val="00DD007F"/>
    <w:rsid w:val="00DE6026"/>
    <w:rsid w:val="00E85EB7"/>
    <w:rsid w:val="00F116A0"/>
    <w:rsid w:val="00F533DE"/>
    <w:rsid w:val="2469412D"/>
    <w:rsid w:val="3EA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"/>
      <w:ind w:left="238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883" w:hanging="183"/>
      <w:jc w:val="both"/>
      <w:outlineLvl w:val="1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18"/>
    </w:pPr>
    <w:rPr>
      <w:sz w:val="24"/>
      <w:szCs w:val="24"/>
    </w:r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1"/>
    <w:pPr>
      <w:spacing w:before="265"/>
      <w:ind w:left="430" w:hanging="213"/>
    </w:pPr>
    <w:rPr>
      <w:b/>
      <w:bCs/>
      <w:sz w:val="28"/>
      <w:szCs w:val="28"/>
    </w:rPr>
  </w:style>
  <w:style w:type="paragraph" w:styleId="9">
    <w:name w:val="toc 2"/>
    <w:basedOn w:val="1"/>
    <w:next w:val="1"/>
    <w:qFormat/>
    <w:uiPriority w:val="1"/>
    <w:pPr>
      <w:ind w:left="430" w:hanging="213"/>
    </w:pPr>
    <w:rPr>
      <w:b/>
      <w:bCs/>
      <w:i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218" w:firstLine="480"/>
      <w:jc w:val="both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页眉 字符"/>
    <w:basedOn w:val="11"/>
    <w:link w:val="7"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character" w:customStyle="1" w:styleId="16">
    <w:name w:val="页脚 字符"/>
    <w:basedOn w:val="11"/>
    <w:link w:val="6"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character" w:customStyle="1" w:styleId="17">
    <w:name w:val="批注框文本 字符"/>
    <w:basedOn w:val="11"/>
    <w:link w:val="5"/>
    <w:semiHidden/>
    <w:uiPriority w:val="99"/>
    <w:rPr>
      <w:rFonts w:ascii="宋体" w:hAnsi="宋体" w:eastAsia="宋体" w:cs="宋体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702</Words>
  <Characters>4004</Characters>
  <Lines>33</Lines>
  <Paragraphs>9</Paragraphs>
  <TotalTime>4</TotalTime>
  <ScaleCrop>false</ScaleCrop>
  <LinksUpToDate>false</LinksUpToDate>
  <CharactersWithSpaces>4697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2021-08-09T04:17:00Z</dcterms:created>
  <dc:creator>未定义</dc:creator>
  <cp:lastModifiedBy>碧海蓝天</cp:lastModifiedBy>
  <dcterms:modified xsi:type="dcterms:W3CDTF">2021-08-17T09:29:17Z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2021-08-09T00:00:00Z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E8864C500AF3439388819AD266ADCDF1</vt:lpwstr>
  </property>
</Properties>
</file>